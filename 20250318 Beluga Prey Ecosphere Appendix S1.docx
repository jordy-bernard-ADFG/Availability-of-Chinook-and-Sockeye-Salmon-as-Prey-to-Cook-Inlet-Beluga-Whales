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9CC9" w14:textId="77777777" w:rsidR="004B2242" w:rsidRDefault="004B2242" w:rsidP="004B2242">
      <w:pPr>
        <w:pStyle w:val="BodyText"/>
        <w:rPr>
          <w:b/>
          <w:bCs/>
        </w:rPr>
      </w:pPr>
      <w:r>
        <w:rPr>
          <w:b/>
          <w:bCs/>
        </w:rPr>
        <w:t>Ecosphere</w:t>
      </w:r>
    </w:p>
    <w:p w14:paraId="7029A335" w14:textId="77777777" w:rsidR="004B2242" w:rsidRDefault="004B2242" w:rsidP="004B2242">
      <w:pPr>
        <w:pStyle w:val="BodyText"/>
        <w:rPr>
          <w:b/>
          <w:bCs/>
        </w:rPr>
      </w:pPr>
    </w:p>
    <w:p w14:paraId="08672071" w14:textId="77777777" w:rsidR="004B2242" w:rsidRDefault="004B2242" w:rsidP="004B2242">
      <w:pPr>
        <w:pStyle w:val="BodyText"/>
        <w:rPr>
          <w:b/>
          <w:bCs/>
        </w:rPr>
      </w:pPr>
      <w:r>
        <w:rPr>
          <w:b/>
          <w:bCs/>
        </w:rPr>
        <w:t>Coastal and Marine Ecology</w:t>
      </w:r>
    </w:p>
    <w:p w14:paraId="77545003" w14:textId="77777777" w:rsidR="004B2242" w:rsidRDefault="004B2242" w:rsidP="004B2242">
      <w:pPr>
        <w:pStyle w:val="BodyText"/>
        <w:rPr>
          <w:b/>
          <w:bCs/>
        </w:rPr>
      </w:pPr>
    </w:p>
    <w:p w14:paraId="18F8380C" w14:textId="77777777" w:rsidR="00ED2F94" w:rsidRPr="00D33458" w:rsidRDefault="00ED2F94" w:rsidP="00ED2F94">
      <w:pPr>
        <w:pStyle w:val="BodyText"/>
        <w:rPr>
          <w:b/>
          <w:bCs/>
        </w:rPr>
      </w:pPr>
      <w:r w:rsidRPr="00D33458">
        <w:rPr>
          <w:b/>
          <w:bCs/>
        </w:rPr>
        <w:t>Availability of Chinook and Sockeye Salmon</w:t>
      </w:r>
      <w:r>
        <w:rPr>
          <w:b/>
          <w:bCs/>
        </w:rPr>
        <w:t xml:space="preserve"> as Prey to </w:t>
      </w:r>
      <w:r w:rsidRPr="00D33458">
        <w:rPr>
          <w:b/>
          <w:bCs/>
        </w:rPr>
        <w:t>Cook Inlet Beluga Whale</w:t>
      </w:r>
      <w:r>
        <w:rPr>
          <w:b/>
          <w:bCs/>
        </w:rPr>
        <w:t>s</w:t>
      </w:r>
      <w:r w:rsidRPr="00D33458">
        <w:rPr>
          <w:b/>
          <w:bCs/>
        </w:rPr>
        <w:t xml:space="preserve"> </w:t>
      </w:r>
    </w:p>
    <w:p w14:paraId="06BC8E07" w14:textId="77777777" w:rsidR="00341159" w:rsidRDefault="00341159" w:rsidP="004B2242">
      <w:pPr>
        <w:pStyle w:val="BodyText"/>
        <w:rPr>
          <w:b/>
          <w:bCs/>
        </w:rPr>
      </w:pPr>
    </w:p>
    <w:p w14:paraId="6D28500F" w14:textId="01C6BD57" w:rsidR="00341159" w:rsidRPr="00D33458" w:rsidRDefault="00341159" w:rsidP="004B2242">
      <w:pPr>
        <w:pStyle w:val="BodyText"/>
        <w:rPr>
          <w:b/>
          <w:bCs/>
        </w:rPr>
      </w:pPr>
      <w:r>
        <w:rPr>
          <w:b/>
          <w:bCs/>
        </w:rPr>
        <w:t xml:space="preserve">Appendix </w:t>
      </w:r>
      <w:r w:rsidR="00E71CAF">
        <w:rPr>
          <w:b/>
          <w:bCs/>
        </w:rPr>
        <w:t>S1</w:t>
      </w:r>
      <w:r w:rsidR="00350B48">
        <w:rPr>
          <w:b/>
          <w:bCs/>
        </w:rPr>
        <w:t xml:space="preserve">: </w:t>
      </w:r>
      <w:r w:rsidR="007F1FAA">
        <w:rPr>
          <w:b/>
          <w:bCs/>
        </w:rPr>
        <w:t>Supplemental Tables</w:t>
      </w:r>
    </w:p>
    <w:p w14:paraId="0B55E858" w14:textId="77777777" w:rsidR="004B2242" w:rsidRDefault="004B2242" w:rsidP="004B2242">
      <w:pPr>
        <w:pStyle w:val="BodyText"/>
      </w:pPr>
    </w:p>
    <w:p w14:paraId="252F6A3C" w14:textId="76C3B0CF" w:rsidR="00696403" w:rsidRPr="0064057D" w:rsidRDefault="00696403" w:rsidP="00696403">
      <w:pPr>
        <w:pStyle w:val="BodyText"/>
        <w:rPr>
          <w:lang w:val="nb-NO"/>
        </w:rPr>
      </w:pPr>
      <w:r>
        <w:t>Jordy Bernard</w:t>
      </w:r>
      <w:r>
        <w:rPr>
          <w:vertAlign w:val="superscript"/>
          <w:lang w:val="nb-NO"/>
        </w:rPr>
        <w:t>1</w:t>
      </w:r>
      <w:r>
        <w:t>, Bill Templin</w:t>
      </w:r>
      <w:r>
        <w:rPr>
          <w:vertAlign w:val="superscript"/>
          <w:lang w:val="nb-NO"/>
        </w:rPr>
        <w:t>1</w:t>
      </w:r>
      <w:r>
        <w:t>, Adam Reimer</w:t>
      </w:r>
      <w:r>
        <w:rPr>
          <w:vertAlign w:val="superscript"/>
          <w:lang w:val="nb-NO"/>
        </w:rPr>
        <w:t>1</w:t>
      </w:r>
      <w:r>
        <w:t>, Jack Erickson</w:t>
      </w:r>
      <w:r>
        <w:rPr>
          <w:vertAlign w:val="superscript"/>
          <w:lang w:val="nb-NO"/>
        </w:rPr>
        <w:t>1</w:t>
      </w:r>
      <w:r>
        <w:t>, Timothy McKinley</w:t>
      </w:r>
      <w:r>
        <w:rPr>
          <w:vertAlign w:val="superscript"/>
          <w:lang w:val="nb-NO"/>
        </w:rPr>
        <w:t>1</w:t>
      </w:r>
      <w:r>
        <w:t>, Kalin Kellie</w:t>
      </w:r>
      <w:r>
        <w:rPr>
          <w:vertAlign w:val="superscript"/>
        </w:rPr>
        <w:t>2</w:t>
      </w:r>
      <w:r>
        <w:t>, *Kate Lomac-MacNair</w:t>
      </w:r>
      <w:r>
        <w:rPr>
          <w:vertAlign w:val="superscript"/>
        </w:rPr>
        <w:t>3</w:t>
      </w:r>
      <w:r>
        <w:t>, Megan Blees</w:t>
      </w:r>
      <w:r>
        <w:rPr>
          <w:vertAlign w:val="superscript"/>
        </w:rPr>
        <w:t>3</w:t>
      </w:r>
      <w:r>
        <w:t>, Morgan Bender</w:t>
      </w:r>
      <w:r>
        <w:rPr>
          <w:vertAlign w:val="superscript"/>
          <w:lang w:val="nb-NO"/>
        </w:rPr>
        <w:t>4</w:t>
      </w:r>
      <w:r>
        <w:t>, Milo Adkison</w:t>
      </w:r>
      <w:r>
        <w:rPr>
          <w:vertAlign w:val="superscript"/>
          <w:lang w:val="nb-NO"/>
        </w:rPr>
        <w:t>5</w:t>
      </w:r>
      <w:r>
        <w:t>, Lori Polasek</w:t>
      </w:r>
      <w:r>
        <w:rPr>
          <w:vertAlign w:val="superscript"/>
          <w:lang w:val="nb-NO"/>
        </w:rPr>
        <w:t>5</w:t>
      </w:r>
      <w:r w:rsidR="00121C20">
        <w:rPr>
          <w:lang w:val="nb-NO"/>
        </w:rPr>
        <w:t>, Lori Quakenbush</w:t>
      </w:r>
      <w:r w:rsidR="00121C20">
        <w:rPr>
          <w:vertAlign w:val="superscript"/>
          <w:lang w:val="nb-NO"/>
        </w:rPr>
        <w:t>6</w:t>
      </w:r>
    </w:p>
    <w:p w14:paraId="270B34D9" w14:textId="77777777" w:rsidR="00696403" w:rsidRPr="0064057D" w:rsidRDefault="00696403" w:rsidP="00696403">
      <w:pPr>
        <w:pStyle w:val="BodyText"/>
        <w:rPr>
          <w:highlight w:val="yellow"/>
          <w:lang w:val="nb-NO"/>
        </w:rPr>
      </w:pPr>
    </w:p>
    <w:p w14:paraId="73F73362" w14:textId="77777777" w:rsidR="00696403" w:rsidRDefault="00696403" w:rsidP="00696403">
      <w:pPr>
        <w:pStyle w:val="BodyText"/>
        <w:rPr>
          <w:rFonts w:asciiTheme="minorHAnsi" w:eastAsiaTheme="minorHAnsi" w:hAnsiTheme="minorHAnsi" w:cstheme="minorBidi"/>
          <w:szCs w:val="22"/>
          <w:lang w:eastAsia="en-US"/>
        </w:rPr>
      </w:pPr>
      <w:bookmarkStart w:id="0" w:name="_Hlk176432651"/>
      <w:bookmarkStart w:id="1" w:name="_Hlk176432921"/>
      <w:r>
        <w:rPr>
          <w:vertAlign w:val="superscript"/>
          <w:lang w:val="nb-NO"/>
        </w:rPr>
        <w:t>1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Alaska Department of Fish and Game, 333 Raspberry Road, Anchorage, AK 99518</w:t>
      </w:r>
    </w:p>
    <w:p w14:paraId="6D7B2C89" w14:textId="77777777" w:rsidR="00696403" w:rsidRDefault="00696403" w:rsidP="00696403">
      <w:pPr>
        <w:pStyle w:val="BodyTex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vertAlign w:val="superscript"/>
        </w:rPr>
        <w:t>2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Ruby Moon Consulting, 2730 Goldstream Road, Fairbanks, AK 99709</w:t>
      </w:r>
    </w:p>
    <w:p w14:paraId="29688061" w14:textId="77777777" w:rsidR="00696403" w:rsidRDefault="00696403" w:rsidP="00696403">
      <w:pPr>
        <w:pStyle w:val="BodyTex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vertAlign w:val="superscript"/>
        </w:rPr>
        <w:t>3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Owl Ridge Natural Resource Consultants, Inc. 4060 B Street, Suite 200, Anchorage, AK 99503</w:t>
      </w:r>
    </w:p>
    <w:p w14:paraId="2911BF6A" w14:textId="27754D6A" w:rsidR="00696403" w:rsidRDefault="00696403" w:rsidP="00696403">
      <w:pPr>
        <w:pStyle w:val="BodyTex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vertAlign w:val="superscript"/>
          <w:lang w:val="nb-NO"/>
        </w:rPr>
        <w:t>4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 xml:space="preserve">Fjord &amp; Fish Sciences, 2475 </w:t>
      </w:r>
      <w:proofErr w:type="spellStart"/>
      <w:r w:rsidRPr="00A33794">
        <w:rPr>
          <w:rFonts w:asciiTheme="minorHAnsi" w:eastAsiaTheme="minorHAnsi" w:hAnsiTheme="minorHAnsi" w:cstheme="minorBidi"/>
          <w:szCs w:val="22"/>
          <w:lang w:eastAsia="en-US"/>
        </w:rPr>
        <w:t>Sprucewood</w:t>
      </w:r>
      <w:proofErr w:type="spellEnd"/>
      <w:r w:rsidRPr="00A33794">
        <w:rPr>
          <w:rFonts w:asciiTheme="minorHAnsi" w:eastAsiaTheme="minorHAnsi" w:hAnsiTheme="minorHAnsi" w:cstheme="minorBidi"/>
          <w:szCs w:val="22"/>
          <w:lang w:eastAsia="en-US"/>
        </w:rPr>
        <w:t xml:space="preserve"> St</w:t>
      </w:r>
      <w:r w:rsidR="00A92459">
        <w:rPr>
          <w:rFonts w:asciiTheme="minorHAnsi" w:eastAsiaTheme="minorHAnsi" w:hAnsiTheme="minorHAnsi" w:cstheme="minorBidi"/>
          <w:szCs w:val="22"/>
          <w:lang w:eastAsia="en-US"/>
        </w:rPr>
        <w:t>reet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, Anchorage, AK 99508</w:t>
      </w:r>
    </w:p>
    <w:p w14:paraId="28E90580" w14:textId="40454A6D" w:rsidR="00696403" w:rsidRDefault="00696403" w:rsidP="00696403">
      <w:pPr>
        <w:pStyle w:val="BodyTex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vertAlign w:val="superscript"/>
          <w:lang w:val="nb-NO"/>
        </w:rPr>
        <w:t>5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Alaska Department of Fish and Game, 1255 W 8th Stree</w:t>
      </w:r>
      <w:r w:rsidR="00A92459">
        <w:rPr>
          <w:rFonts w:asciiTheme="minorHAnsi" w:eastAsiaTheme="minorHAnsi" w:hAnsiTheme="minorHAnsi" w:cstheme="minorBidi"/>
          <w:szCs w:val="22"/>
          <w:lang w:eastAsia="en-US"/>
        </w:rPr>
        <w:t>t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>, Juneau, AK 99801</w:t>
      </w:r>
      <w:bookmarkEnd w:id="0"/>
      <w:bookmarkEnd w:id="1"/>
    </w:p>
    <w:p w14:paraId="106405DB" w14:textId="53E00D9E" w:rsidR="00121C20" w:rsidRDefault="00121C20" w:rsidP="00696403">
      <w:pPr>
        <w:pStyle w:val="BodyText"/>
      </w:pPr>
      <w:r>
        <w:rPr>
          <w:vertAlign w:val="superscript"/>
          <w:lang w:val="nb-NO"/>
        </w:rPr>
        <w:t>6</w:t>
      </w:r>
      <w:r w:rsidRPr="00A33794">
        <w:rPr>
          <w:rFonts w:asciiTheme="minorHAnsi" w:eastAsiaTheme="minorHAnsi" w:hAnsiTheme="minorHAnsi" w:cstheme="minorBidi"/>
          <w:szCs w:val="22"/>
          <w:lang w:eastAsia="en-US"/>
        </w:rPr>
        <w:t xml:space="preserve">Alaska Department of Fish and Game, </w:t>
      </w:r>
      <w:r>
        <w:rPr>
          <w:rFonts w:asciiTheme="minorHAnsi" w:eastAsiaTheme="minorHAnsi" w:hAnsiTheme="minorHAnsi" w:cstheme="minorBidi"/>
          <w:szCs w:val="22"/>
          <w:lang w:eastAsia="en-US"/>
        </w:rPr>
        <w:t>1300 College Road, Fairbanks, AK 99701</w:t>
      </w:r>
    </w:p>
    <w:p w14:paraId="0E84B7A0" w14:textId="77777777" w:rsidR="00696403" w:rsidRDefault="00696403" w:rsidP="00696403">
      <w:pPr>
        <w:pStyle w:val="BodyText"/>
      </w:pPr>
    </w:p>
    <w:p w14:paraId="14852A7A" w14:textId="77777777" w:rsidR="00696403" w:rsidRDefault="00696403" w:rsidP="00696403">
      <w:pPr>
        <w:pStyle w:val="BodyText"/>
      </w:pPr>
      <w:r>
        <w:t xml:space="preserve">*Corresponding author email: </w:t>
      </w:r>
      <w:hyperlink r:id="rId11" w:history="1">
        <w:r w:rsidRPr="00D62042">
          <w:rPr>
            <w:rStyle w:val="Hyperlink"/>
          </w:rPr>
          <w:t>kate@owlridgenrc.com</w:t>
        </w:r>
      </w:hyperlink>
    </w:p>
    <w:p w14:paraId="76D2E195" w14:textId="4692992E" w:rsidR="00396A8F" w:rsidRDefault="00396A8F">
      <w:pPr>
        <w:spacing w:before="0" w:after="0" w:line="240" w:lineRule="auto"/>
      </w:pPr>
      <w:r>
        <w:br w:type="page"/>
      </w:r>
    </w:p>
    <w:p w14:paraId="010B5A26" w14:textId="77777777" w:rsidR="00EE51E6" w:rsidRDefault="00EE51E6">
      <w:pPr>
        <w:spacing w:before="0" w:after="0" w:line="240" w:lineRule="auto"/>
        <w:sectPr w:rsidR="00EE51E6" w:rsidSect="00E51391">
          <w:footerReference w:type="default" r:id="rId12"/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6BFF8753" w14:textId="4FA8A53C" w:rsidR="00045782" w:rsidRPr="001F2788" w:rsidRDefault="00182555" w:rsidP="00045782">
      <w:pPr>
        <w:pStyle w:val="BodyText"/>
        <w:spacing w:before="0" w:after="0" w:line="240" w:lineRule="auto"/>
        <w:rPr>
          <w:sz w:val="24"/>
        </w:rPr>
      </w:pPr>
      <w:r w:rsidRPr="008015C3">
        <w:rPr>
          <w:sz w:val="24"/>
        </w:rPr>
        <w:lastRenderedPageBreak/>
        <w:t xml:space="preserve">Table </w:t>
      </w:r>
      <w:r w:rsidR="00D30CE7" w:rsidRPr="008015C3">
        <w:rPr>
          <w:sz w:val="24"/>
        </w:rPr>
        <w:t>S</w:t>
      </w:r>
      <w:r w:rsidR="00D30CE7">
        <w:rPr>
          <w:sz w:val="24"/>
        </w:rPr>
        <w:t>1</w:t>
      </w:r>
      <w:r w:rsidRPr="008015C3">
        <w:rPr>
          <w:sz w:val="24"/>
        </w:rPr>
        <w:t xml:space="preserve">. </w:t>
      </w:r>
      <w:r w:rsidR="00045782">
        <w:rPr>
          <w:sz w:val="24"/>
        </w:rPr>
        <w:t>S</w:t>
      </w:r>
      <w:r w:rsidRPr="008015C3">
        <w:rPr>
          <w:sz w:val="24"/>
        </w:rPr>
        <w:t xml:space="preserve">almon availability </w:t>
      </w:r>
      <w:r w:rsidR="00045782">
        <w:rPr>
          <w:sz w:val="24"/>
        </w:rPr>
        <w:t>by year</w:t>
      </w:r>
      <w:r w:rsidR="004657D5">
        <w:rPr>
          <w:sz w:val="24"/>
        </w:rPr>
        <w:t xml:space="preserve"> and</w:t>
      </w:r>
      <w:r w:rsidR="00045782">
        <w:rPr>
          <w:sz w:val="24"/>
        </w:rPr>
        <w:t xml:space="preserve"> species </w:t>
      </w:r>
      <w:r w:rsidRPr="008015C3">
        <w:rPr>
          <w:sz w:val="24"/>
        </w:rPr>
        <w:t xml:space="preserve">in major </w:t>
      </w:r>
      <w:proofErr w:type="gramStart"/>
      <w:r w:rsidRPr="008015C3">
        <w:rPr>
          <w:sz w:val="24"/>
        </w:rPr>
        <w:t>Cook Inlet river</w:t>
      </w:r>
      <w:proofErr w:type="gramEnd"/>
      <w:r w:rsidRPr="008015C3">
        <w:rPr>
          <w:sz w:val="24"/>
        </w:rPr>
        <w:t xml:space="preserve"> system</w:t>
      </w:r>
      <w:r w:rsidR="004657D5">
        <w:rPr>
          <w:sz w:val="24"/>
        </w:rPr>
        <w:t>s</w:t>
      </w:r>
      <w:r w:rsidRPr="008015C3">
        <w:rPr>
          <w:sz w:val="24"/>
        </w:rPr>
        <w:t>.</w:t>
      </w:r>
      <w:r w:rsidR="00045782">
        <w:rPr>
          <w:sz w:val="24"/>
        </w:rPr>
        <w:t xml:space="preserve"> </w:t>
      </w:r>
      <w:r w:rsidR="00045782" w:rsidRPr="001F2788">
        <w:rPr>
          <w:sz w:val="24"/>
        </w:rPr>
        <w:t>Run size is in number of fish and biomass is in metric tons.</w:t>
      </w:r>
    </w:p>
    <w:p w14:paraId="594AC051" w14:textId="44F75A03" w:rsidR="00073876" w:rsidRPr="001F2788" w:rsidRDefault="00073876" w:rsidP="008015C3">
      <w:pPr>
        <w:pStyle w:val="BodyText"/>
        <w:rPr>
          <w:sz w:val="32"/>
          <w:szCs w:val="32"/>
        </w:rPr>
      </w:pPr>
    </w:p>
    <w:tbl>
      <w:tblPr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091"/>
        <w:gridCol w:w="884"/>
        <w:gridCol w:w="1192"/>
        <w:gridCol w:w="878"/>
        <w:gridCol w:w="1199"/>
        <w:gridCol w:w="871"/>
        <w:gridCol w:w="1205"/>
        <w:gridCol w:w="865"/>
        <w:gridCol w:w="1211"/>
        <w:gridCol w:w="859"/>
      </w:tblGrid>
      <w:tr w:rsidR="00885CEF" w:rsidRPr="00C65F7E" w14:paraId="3E2DEC3A" w14:textId="77777777" w:rsidTr="001F2788">
        <w:trPr>
          <w:trHeight w:val="288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EA20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Year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3D6F8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Chinook - Kenai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ABFFC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Chinook - Susitna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402DC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Sockeye - Kasilof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E835E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Sockeye - Kenai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29800" w14:textId="77777777" w:rsidR="006655EE" w:rsidRPr="00C65F7E" w:rsidRDefault="006655EE" w:rsidP="00BF328A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Sockeye - Susitna</w:t>
            </w:r>
          </w:p>
        </w:tc>
      </w:tr>
      <w:tr w:rsidR="00121C20" w:rsidRPr="00C65F7E" w14:paraId="1BEA0C5B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37B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A49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Run Size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470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Biomass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8241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Run Size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23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Biomass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B0F0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Run Size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641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Biomass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8E3C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Run Size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3B2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Biomass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6578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Run Size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037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b/>
                <w:bCs/>
                <w:color w:val="000000"/>
                <w:sz w:val="18"/>
                <w:szCs w:val="18"/>
                <w:lang w:eastAsia="en-US"/>
              </w:rPr>
              <w:t>Biomass</w:t>
            </w:r>
          </w:p>
        </w:tc>
      </w:tr>
      <w:tr w:rsidR="00121C20" w:rsidRPr="00C65F7E" w14:paraId="79E34897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B8E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1968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587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083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416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1BC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6117" w14:textId="4A9F2CF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6C1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368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C703" w14:textId="183A223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485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B18F" w14:textId="040CBEF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344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6AE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035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9EBF96F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D23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1969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C66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D32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838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702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D5D8" w14:textId="09F3699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B07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336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7569" w14:textId="21CCFB2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374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607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0F31" w14:textId="758F245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A0A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A01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5B3394AD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F80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1E0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F6C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942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5DC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862D" w14:textId="7800CC1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376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511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13C4" w14:textId="497FB57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043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E825" w14:textId="50B6D72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268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567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825" w14:textId="6251027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4D8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88C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4439F4C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AA0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DD8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475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65C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00A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D8D6" w14:textId="13822E9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391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53FF" w14:textId="67D552C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084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37B3" w14:textId="50E96CC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096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B49A" w14:textId="130EF56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806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6B6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717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516ED279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01D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AAF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AA2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E99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77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1AE5" w14:textId="6BA2A88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459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937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DC8" w14:textId="287145D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CC49" w14:textId="7E20BC2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838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E311" w14:textId="4FBB0FB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AEC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23E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0A8EC36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5F9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1973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484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406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BE5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D0A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16E5" w14:textId="479DC63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303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099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1793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840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27B6" w14:textId="37F22A5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481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394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4BA2" w14:textId="7052DF6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98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014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7E91201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A60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1974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9FF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2B9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02D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B4B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9695" w14:textId="660A978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400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B961" w14:textId="40D0B9E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A39E" w14:textId="4A98AFD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176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475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B505" w14:textId="31262E9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259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6BB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133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AF68156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ED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1975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8DC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799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349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FD7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B24C" w14:textId="3C6BE12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559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772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CEF3" w14:textId="4D2F96D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02BD" w14:textId="6822D39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766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654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EAED" w14:textId="6760116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320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3B2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2B5C4C0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8EF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1976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7C7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D0B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07B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E0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DF8B2" w14:textId="64F8C2B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029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BC2D" w14:textId="2739849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734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D966" w14:textId="4478748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982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111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E9BC" w14:textId="4740942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964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35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19177B77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D2E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1977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3AB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707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639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A58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C8D9" w14:textId="307A861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922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F044" w14:textId="32DEE5C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4CD3" w14:textId="3CBE5D6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287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189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2F9F" w14:textId="66C16D7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565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88A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663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877C63C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472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1978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11C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207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43E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EA7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4A4B" w14:textId="71C0826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633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28BD" w14:textId="4B0A520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755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C07E" w14:textId="4B14C19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498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4F7C" w14:textId="7235770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F3E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E28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5282BB4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E08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1979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D88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E7C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EE6" w14:textId="6B70ED6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887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C1B1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628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91F8" w14:textId="221B2BB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655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157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BBCD" w14:textId="1E15AB0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584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5FBF" w14:textId="133E051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946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941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E5AD" w14:textId="49FCC85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D5A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E75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13D7D6DC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55F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63D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DB6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1724F" w14:textId="053EB4C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677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23C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483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820C" w14:textId="0FCE3C5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503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070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584" w14:textId="5228ED5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ED05" w14:textId="0221AA9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396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9A3B" w14:textId="5389408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92D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026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B97C1E5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5F6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F0E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988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4FA0" w14:textId="3ECBE4D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010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0E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ADE0" w14:textId="147D1CF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049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5EAB" w14:textId="191FE37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7600" w14:textId="4E5ED97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055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839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BA76" w14:textId="5CF9C07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774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204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19D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7A00CA4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582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30C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F1A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3F5A" w14:textId="35721DE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961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35A4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952B" w14:textId="237EB29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989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790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5C20" w14:textId="6EA9631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742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18BC" w14:textId="3C292FC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138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A75B" w14:textId="4CA6D94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453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3DB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EE9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E7EB187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DE1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1983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3BD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DAB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51A7" w14:textId="5C2D86F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573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4831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743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2F15" w14:textId="1871094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535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03B4" w14:textId="6B7F6A2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482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10BE" w14:textId="4F27C53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228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788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28A1" w14:textId="65EC84C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9FF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EEF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9B4ABB5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778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1984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A76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CBB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3F9E" w14:textId="2BF6D0C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315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47D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896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1331" w14:textId="111A110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442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643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23F5" w14:textId="7F28EA1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29B9" w14:textId="1CD5ECC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195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918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6F21" w14:textId="4E26DF7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256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714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F7050F2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7A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1985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AE1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98E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A8BF" w14:textId="688378A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6967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48DD" w14:textId="5805C93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602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194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4C2E" w14:textId="1854C4E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7153" w14:textId="58B204D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255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121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7DA7" w14:textId="5E6D265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865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5D4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AFD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98F4E15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5AB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1986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C943" w14:textId="6EECF51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884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04AE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4C12" w14:textId="561A276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438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259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928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87B2" w14:textId="1715782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883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581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9014" w14:textId="281C51C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447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35FE" w14:textId="4A31BFE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446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321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2C3C" w14:textId="07F4EE2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315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E74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41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247B175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34C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1987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66A7" w14:textId="0C509C5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412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E7C3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460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0E8A" w14:textId="0C46695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153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356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90C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897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41E4" w14:textId="228319A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608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627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9DA0" w14:textId="5FACDD4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686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B5C7" w14:textId="1F5639B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522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650A" w14:textId="06489B2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0F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AA6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7192E8A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399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1988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BB97" w14:textId="7AC3539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366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FE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EAB80" w14:textId="78F3F37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182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855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24A5" w14:textId="0E9DE6B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173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8AF0" w14:textId="754A170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611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995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C71E" w14:textId="6AF3A60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695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B101" w14:textId="32605BE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653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395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2FFB" w14:textId="0305D37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880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3D5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37BD164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3F3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1989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28EF" w14:textId="5CA2456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066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128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291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4CE8" w14:textId="0C3AA3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153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876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634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969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AD79" w14:textId="7CF7268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615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866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D445" w14:textId="57D6972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48B1" w14:textId="703FB21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696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870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57CF" w14:textId="12E6C3F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922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39B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5AE9DC3B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B8F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2BE1" w14:textId="50E2A78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998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478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222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07DD" w14:textId="05A2021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504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879E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AC8A" w14:textId="4C0F747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873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F298" w14:textId="79D9CBD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418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5722" w14:textId="536283B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611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89BE" w14:textId="2253499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773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286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8E6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FC35F10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97B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3A1AC" w14:textId="1D04AD1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961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1AED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CEF7" w14:textId="735B7E9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111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9D8A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726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9FBB" w14:textId="60C7112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198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B8A6" w14:textId="5E8931B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B1D6" w14:textId="3920D0A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582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506A" w14:textId="6C4E8E5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4A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841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0BA3BBA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DA8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4915" w14:textId="075141E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A01D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718B" w14:textId="724E757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115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462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C8D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677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0CA2" w14:textId="3E6D08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531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547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95DD" w14:textId="518F6EE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472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3884" w14:textId="3F06267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985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521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1C43" w14:textId="015E6C6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269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F70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B1D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7C5924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385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1993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5A44" w14:textId="4FB164D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497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E70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389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C8FD" w14:textId="4A7E637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7CC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670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F938" w14:textId="24B9444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631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8B8C" w14:textId="0E33FBE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281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482A" w14:textId="7400D54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815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411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1F9D" w14:textId="3894F20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028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B84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8DE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D463A47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A28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1994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3B43" w14:textId="25B11D2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307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682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B93E" w14:textId="24A70FB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835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CE1C" w14:textId="2F94EBB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E289" w14:textId="7715356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465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7DDB" w14:textId="604E22F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190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577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1D77" w14:textId="590DFF3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2F1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EBB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637536C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8B5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1995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32E5" w14:textId="59BE6B1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059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594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295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BE35" w14:textId="67C4CF5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769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CBF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586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E02F" w14:textId="47477EF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747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477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504D" w14:textId="4C81AF1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070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8305" w14:textId="478C6B8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467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716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49FA" w14:textId="0361E8E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605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02F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97D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30D72B8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FA9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1996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B6E9" w14:textId="4647836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FCDB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5332" w14:textId="5E593A5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752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85B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CF79" w14:textId="3EF462C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664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1BB1" w14:textId="32B68BD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841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1AC3" w14:textId="2A1A75E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440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636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CED" w14:textId="418DDCB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A1E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102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63F9729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F2C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1997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B8C0" w14:textId="0297D53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6C4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281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A10F" w14:textId="506A13C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124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780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980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1ACD" w14:textId="753C5F0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859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1326" w14:textId="21C386A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381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6921" w14:textId="30F056D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183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E60A" w14:textId="72B066B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805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D94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971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BDA44E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F28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1998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60A3" w14:textId="3A79E92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991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06F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CD1C" w14:textId="535A0A6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526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83A9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872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D817" w14:textId="5CFA2FE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417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988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C133" w14:textId="1257BCE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928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8901" w14:textId="7BB1C38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186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F682" w14:textId="0E9D2D2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924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88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D2A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1F79181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1B2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1999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85F3" w14:textId="6FBD55A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422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B2D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281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9E3A" w14:textId="5E8E870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946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FE19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785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D58D" w14:textId="4C85A7C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224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8593" w14:textId="7F4B9D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390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1BEA" w14:textId="57011AB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834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ACBD" w14:textId="512B325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850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22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4A6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BDCC983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DE0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760D" w14:textId="4D10B12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918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C3D0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248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DC66" w14:textId="4B2CE5E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329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2D1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A4E5" w14:textId="0EF7E9A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095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15A" w14:textId="3738E7F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8391" w14:textId="73A02EC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592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44C4" w14:textId="279A0E3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951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ED0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90A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29D79A0B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74D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4D25" w14:textId="6DB88A1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486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6797" w14:textId="2B3180B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F37B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978A" w14:textId="3BC8F8F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186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6BAA" w14:textId="14270A3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286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2D33" w14:textId="08F3F20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066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731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F290" w14:textId="39D671A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3D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1F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B748E24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577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1DEF" w14:textId="6B2936F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790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526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333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5D7B" w14:textId="1135EBE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156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762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166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886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EAF1" w14:textId="541BD62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618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449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1FFA" w14:textId="3526570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483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EA08C" w14:textId="167C1C2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433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F5D2" w14:textId="06F16D9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739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66C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08C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9F5FB9A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B85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2003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DE52" w14:textId="4BC4049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003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A00B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418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EF0" w14:textId="37D3AB3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172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955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27F7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1336" w14:textId="696FA96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111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831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C859" w14:textId="1065502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080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CDFC" w14:textId="10CC5E5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571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675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F33E" w14:textId="7362661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893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824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474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1C3AD6D6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457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2004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F69D" w14:textId="3A6C012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512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E623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A55C" w14:textId="4220AE8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6953" w14:textId="641F53D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172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E8A1E" w14:textId="34076B0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788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004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6921" w14:textId="274D39F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183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F4B9" w14:textId="5CF96EE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128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3FF6" w14:textId="08E990E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975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A9A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DA5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AB1809D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9A4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2005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252E" w14:textId="769A817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203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522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530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0A25" w14:textId="692C0BC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151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738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151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0F1C" w14:textId="5A588B3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322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6828" w14:textId="347E8D3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AF36" w14:textId="33CD32E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621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5493" w14:textId="6C44911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092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80D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B49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063577C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ECD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2006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AE5C" w14:textId="2C7452A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AB41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371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C06C" w14:textId="0154EDF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AEF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781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5C95" w14:textId="318DC9D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628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81D7" w14:textId="528AD9F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741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FA69" w14:textId="593066A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602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249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57CD" w14:textId="21FAE26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978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1C26" w14:textId="0DE41ED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476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55A" w14:textId="040265D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320</w:t>
            </w:r>
          </w:p>
        </w:tc>
      </w:tr>
      <w:tr w:rsidR="00121C20" w:rsidRPr="00C65F7E" w14:paraId="5208D1D5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BF9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2007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3F67" w14:textId="22DF989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1EB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690E" w14:textId="633E16D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117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076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87B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F430" w14:textId="75300B8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935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B8DF" w14:textId="5EBAD7B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591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F7E9" w14:textId="1745500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984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889F" w14:textId="74F9685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39F0" w14:textId="344582E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595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002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A7E5" w14:textId="11BD411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648</w:t>
            </w:r>
          </w:p>
        </w:tc>
      </w:tr>
      <w:tr w:rsidR="00121C20" w:rsidRPr="00C65F7E" w14:paraId="71E57D89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C9D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746" w14:textId="4BB81E1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1E6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2691" w14:textId="452F085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263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57A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456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46662" w14:textId="343CAAC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104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6072" w14:textId="4DD84EA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059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BAA7" w14:textId="74D47DE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872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577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5CDB" w14:textId="54EDBD4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FC47" w14:textId="006BEE8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461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893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E48A" w14:textId="468ECC0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279</w:t>
            </w:r>
          </w:p>
        </w:tc>
      </w:tr>
      <w:tr w:rsidR="00121C20" w:rsidRPr="00C65F7E" w14:paraId="156A46EC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F74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C758" w14:textId="5A21DAF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3410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3363" w14:textId="282C0EC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858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44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248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92E9" w14:textId="557E907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167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9A55" w14:textId="26E7ED9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234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96BB" w14:textId="3C8A25D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491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861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456" w14:textId="117D717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672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16E7" w14:textId="57ECB95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332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3D1D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920</w:t>
            </w:r>
          </w:p>
        </w:tc>
      </w:tr>
      <w:tr w:rsidR="00121C20" w:rsidRPr="00C65F7E" w14:paraId="665138C3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86D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F1A" w14:textId="07808D0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7D1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DC56" w14:textId="09096A1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B36D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366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A87" w14:textId="49E6C91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560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416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C424" w14:textId="4000A1D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96E1" w14:textId="4B4F7BA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901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136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350A" w14:textId="2914A23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036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B1DA" w14:textId="1E7C3E5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312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841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BD47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867</w:t>
            </w:r>
          </w:p>
        </w:tc>
      </w:tr>
      <w:tr w:rsidR="00121C20" w:rsidRPr="00C65F7E" w14:paraId="58E3D7A6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873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959C" w14:textId="1213E5A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976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5DD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9E40" w14:textId="451DEF9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F05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1372" w14:textId="45220AD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815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928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CE17" w14:textId="05C600E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FB61" w14:textId="59CA5C4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333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ACD3" w14:textId="09A3559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183C" w14:textId="3CD3217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548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79C1" w14:textId="0A35542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519</w:t>
            </w:r>
          </w:p>
        </w:tc>
      </w:tr>
      <w:tr w:rsidR="00121C20" w:rsidRPr="00C65F7E" w14:paraId="591748BE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E2E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A650" w14:textId="383431D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53CE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127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F2B4" w14:textId="5E18853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E0A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F4F0" w14:textId="204888D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696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722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557B" w14:textId="64725BF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930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35AA" w14:textId="54226A43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632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385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7666" w14:textId="7F5B235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061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175F" w14:textId="35F7015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327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7C24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907</w:t>
            </w:r>
          </w:p>
        </w:tc>
      </w:tr>
      <w:tr w:rsidR="00121C20" w:rsidRPr="00C65F7E" w14:paraId="4CD5206D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CA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2013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DF8E" w14:textId="1C84FD0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115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3450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9FED" w14:textId="0883483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714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3025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473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EE9A" w14:textId="7C2B831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669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125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911D" w14:textId="7AF2AA0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853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F973" w14:textId="71D24E4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551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971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8A9D" w14:textId="7B919AC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A113" w14:textId="4A3834C0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430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679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0915" w14:textId="5576C0E2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193</w:t>
            </w:r>
          </w:p>
        </w:tc>
      </w:tr>
      <w:tr w:rsidR="00121C20" w:rsidRPr="00C65F7E" w14:paraId="07AB9870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DF7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2014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F1AF" w14:textId="15FF645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A06A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D42E" w14:textId="1BCF021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C21A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357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2DAB" w14:textId="43D4E0B4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EB3C" w14:textId="00FE765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273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4F23" w14:textId="5A9C6AC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858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D298" w14:textId="4E028C6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686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0C1B" w14:textId="1C82DFF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296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345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171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821</w:t>
            </w:r>
          </w:p>
        </w:tc>
      </w:tr>
      <w:tr w:rsidR="00121C20" w:rsidRPr="00C65F7E" w14:paraId="4F6C63DA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B45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2015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40AB" w14:textId="3A20177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D7A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30E8" w14:textId="0C5C3BF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107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252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D999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546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8797" w14:textId="2D9C89A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861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90DC" w14:textId="065F056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386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1C12" w14:textId="62962E26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695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533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9157" w14:textId="0C72A45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466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964A" w14:textId="4E0BFCD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438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383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6D00" w14:textId="5EBBE19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214</w:t>
            </w:r>
          </w:p>
        </w:tc>
      </w:tr>
      <w:tr w:rsidR="00121C20" w:rsidRPr="00C65F7E" w14:paraId="16C24136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DA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2016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B88C" w14:textId="076FD01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525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C93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137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4F6D" w14:textId="33F37751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86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824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4C3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371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D059" w14:textId="3906C30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486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959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D96D" w14:textId="295C099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</w:t>
            </w:r>
            <w:r w:rsidR="003A5C53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DE1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09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0C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69F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2872C591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809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2017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281A" w14:textId="767DACA5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38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582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41F8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7660" w14:textId="7650865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49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239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0BF4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268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69A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251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013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036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97D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75B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4562D589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235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2018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AE61" w14:textId="66FAB6BC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580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AF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95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014C" w14:textId="68345F6D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41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078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A5C3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0C1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ED6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3A3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54B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8B1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A9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74D9D74B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D410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2019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6E36" w14:textId="0F04954B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17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434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E5F6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C7C3" w14:textId="3B23026E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54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482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62EC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284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E4D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84D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EE3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AF9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C28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190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3ECCEC1D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54B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2020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4BFF" w14:textId="3CF1B00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702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1781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8D9A" w14:textId="03DAD5D8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43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390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0957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146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1184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D6A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E5D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37C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C2D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252D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506F74E2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FA49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2021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0B5FC" w14:textId="2D61277F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812</w:t>
            </w:r>
          </w:p>
        </w:tc>
        <w:tc>
          <w:tcPr>
            <w:tcW w:w="8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5ADE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79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B3B8" w14:textId="786F7619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64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660</w:t>
            </w:r>
          </w:p>
        </w:tc>
        <w:tc>
          <w:tcPr>
            <w:tcW w:w="8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4EBE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328</w:t>
            </w:r>
          </w:p>
        </w:tc>
        <w:tc>
          <w:tcPr>
            <w:tcW w:w="11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B20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A82E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C20F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68A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B92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83A7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121C20" w:rsidRPr="00C65F7E" w14:paraId="2A9C0939" w14:textId="77777777" w:rsidTr="00885CEF">
        <w:trPr>
          <w:trHeight w:val="144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EC6C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2022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E1C5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2A0B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CBBEB" w14:textId="09039C0A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34</w:t>
            </w:r>
            <w:r w:rsidR="008D7F39">
              <w:rPr>
                <w:color w:val="000000"/>
                <w:sz w:val="18"/>
                <w:szCs w:val="18"/>
                <w:lang w:eastAsia="en-US"/>
              </w:rPr>
              <w:t>,</w:t>
            </w:r>
            <w:r w:rsidRPr="00C65F7E">
              <w:rPr>
                <w:color w:val="000000"/>
                <w:sz w:val="18"/>
                <w:szCs w:val="18"/>
                <w:lang w:eastAsia="en-US"/>
              </w:rPr>
              <w:t>601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EAA2" w14:textId="77777777" w:rsidR="006655EE" w:rsidRPr="00C65F7E" w:rsidRDefault="006655EE" w:rsidP="001F2788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0E88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74C3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9325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CA62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CF3D6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1151" w14:textId="77777777" w:rsidR="006655EE" w:rsidRPr="00C65F7E" w:rsidRDefault="006655EE" w:rsidP="005A0471">
            <w:pPr>
              <w:spacing w:before="0" w:after="0" w:line="240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C65F7E">
              <w:rPr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</w:tbl>
    <w:p w14:paraId="23EE0FF1" w14:textId="60CF3F64" w:rsidR="00A95FF0" w:rsidRPr="00CD54D3" w:rsidRDefault="00A95FF0" w:rsidP="008015C3">
      <w:pPr>
        <w:pStyle w:val="BodyText"/>
        <w:spacing w:before="0" w:after="0" w:line="240" w:lineRule="auto"/>
        <w:rPr>
          <w:sz w:val="20"/>
          <w:szCs w:val="20"/>
        </w:rPr>
      </w:pPr>
    </w:p>
    <w:p w14:paraId="67D45846" w14:textId="5A5A966D" w:rsidR="00A95FF0" w:rsidRDefault="00E60278" w:rsidP="008015C3">
      <w:pPr>
        <w:pStyle w:val="BodyText"/>
        <w:rPr>
          <w:sz w:val="24"/>
        </w:rPr>
      </w:pPr>
      <w:r w:rsidRPr="008015C3">
        <w:rPr>
          <w:sz w:val="24"/>
        </w:rPr>
        <w:t xml:space="preserve">Table </w:t>
      </w:r>
      <w:r w:rsidR="00D30CE7" w:rsidRPr="008015C3">
        <w:rPr>
          <w:sz w:val="24"/>
        </w:rPr>
        <w:t>S</w:t>
      </w:r>
      <w:r w:rsidR="00D30CE7">
        <w:rPr>
          <w:sz w:val="24"/>
        </w:rPr>
        <w:t>2</w:t>
      </w:r>
      <w:r w:rsidRPr="008015C3">
        <w:rPr>
          <w:sz w:val="24"/>
        </w:rPr>
        <w:t>. Data used to fit the integrated population dynamics model. The variables are described in Table 3</w:t>
      </w:r>
      <w:r w:rsidR="003E4326" w:rsidRPr="008015C3">
        <w:rPr>
          <w:sz w:val="24"/>
        </w:rPr>
        <w:t>.</w:t>
      </w:r>
    </w:p>
    <w:p w14:paraId="58437D4D" w14:textId="77777777" w:rsidR="00EB58C0" w:rsidRPr="008015C3" w:rsidRDefault="00EB58C0" w:rsidP="008015C3">
      <w:pPr>
        <w:pStyle w:val="BodyText"/>
        <w:rPr>
          <w:sz w:val="24"/>
        </w:rPr>
      </w:pPr>
    </w:p>
    <w:tbl>
      <w:tblPr>
        <w:tblStyle w:val="GridTable1Light"/>
        <w:tblW w:w="846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00" w:firstRow="0" w:lastRow="0" w:firstColumn="0" w:lastColumn="0" w:noHBand="0" w:noVBand="1"/>
      </w:tblPr>
      <w:tblGrid>
        <w:gridCol w:w="960"/>
        <w:gridCol w:w="740"/>
        <w:gridCol w:w="1135"/>
        <w:gridCol w:w="740"/>
        <w:gridCol w:w="1137"/>
        <w:gridCol w:w="740"/>
        <w:gridCol w:w="1137"/>
        <w:gridCol w:w="740"/>
        <w:gridCol w:w="1137"/>
      </w:tblGrid>
      <w:tr w:rsidR="002055AF" w:rsidRPr="00C65F7E" w14:paraId="175E36D7" w14:textId="77777777" w:rsidTr="002055AF">
        <w:trPr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5BA6F8D5" w14:textId="77777777" w:rsidR="002055AF" w:rsidRPr="00C65F7E" w:rsidRDefault="002055AF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C65F7E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740" w:type="dxa"/>
            <w:shd w:val="clear" w:color="auto" w:fill="auto"/>
            <w:noWrap/>
            <w:hideMark/>
          </w:tcPr>
          <w:p w14:paraId="2FA4EB4E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35" w:type="dxa"/>
            <w:shd w:val="clear" w:color="auto" w:fill="auto"/>
            <w:noWrap/>
            <w:hideMark/>
          </w:tcPr>
          <w:p w14:paraId="64E3E6B3" w14:textId="6B6E047C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</w:tc>
        <w:tc>
          <w:tcPr>
            <w:tcW w:w="740" w:type="dxa"/>
            <w:shd w:val="clear" w:color="auto" w:fill="auto"/>
            <w:noWrap/>
            <w:hideMark/>
          </w:tcPr>
          <w:p w14:paraId="1616594A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37" w:type="dxa"/>
            <w:shd w:val="clear" w:color="auto" w:fill="auto"/>
            <w:noWrap/>
            <w:hideMark/>
          </w:tcPr>
          <w:p w14:paraId="726C33D0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</w:tc>
        <w:tc>
          <w:tcPr>
            <w:tcW w:w="740" w:type="dxa"/>
            <w:shd w:val="clear" w:color="auto" w:fill="auto"/>
            <w:noWrap/>
            <w:hideMark/>
          </w:tcPr>
          <w:p w14:paraId="3C0C9ACA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37" w:type="dxa"/>
            <w:shd w:val="clear" w:color="auto" w:fill="auto"/>
            <w:noWrap/>
            <w:hideMark/>
          </w:tcPr>
          <w:p w14:paraId="4A9B0455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</w:tc>
        <w:tc>
          <w:tcPr>
            <w:tcW w:w="740" w:type="dxa"/>
            <w:shd w:val="clear" w:color="auto" w:fill="auto"/>
            <w:noWrap/>
            <w:hideMark/>
          </w:tcPr>
          <w:p w14:paraId="38021FA0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37" w:type="dxa"/>
            <w:shd w:val="clear" w:color="auto" w:fill="auto"/>
            <w:noWrap/>
            <w:hideMark/>
          </w:tcPr>
          <w:p w14:paraId="4484026F" w14:textId="77777777" w:rsidR="002055AF" w:rsidRPr="00C65F7E" w:rsidRDefault="00000000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</w:tc>
      </w:tr>
      <w:tr w:rsidR="002055AF" w:rsidRPr="00C65F7E" w14:paraId="5DB5EB02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146A99C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2005</w:t>
            </w:r>
          </w:p>
        </w:tc>
        <w:tc>
          <w:tcPr>
            <w:tcW w:w="740" w:type="dxa"/>
            <w:noWrap/>
            <w:hideMark/>
          </w:tcPr>
          <w:p w14:paraId="5899CEDD" w14:textId="1EA1913A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285</w:t>
            </w:r>
          </w:p>
        </w:tc>
        <w:tc>
          <w:tcPr>
            <w:tcW w:w="1135" w:type="dxa"/>
            <w:noWrap/>
            <w:hideMark/>
          </w:tcPr>
          <w:p w14:paraId="1FA1EC3F" w14:textId="0F5B5098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740" w:type="dxa"/>
            <w:noWrap/>
            <w:hideMark/>
          </w:tcPr>
          <w:p w14:paraId="21F0FF4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0.04</w:t>
            </w:r>
          </w:p>
        </w:tc>
        <w:tc>
          <w:tcPr>
            <w:tcW w:w="1137" w:type="dxa"/>
            <w:noWrap/>
            <w:hideMark/>
          </w:tcPr>
          <w:p w14:paraId="357F4C0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6F9533B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0.08</w:t>
            </w:r>
          </w:p>
        </w:tc>
        <w:tc>
          <w:tcPr>
            <w:tcW w:w="1137" w:type="dxa"/>
            <w:noWrap/>
            <w:hideMark/>
          </w:tcPr>
          <w:p w14:paraId="49EEA92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63DC591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0.88</w:t>
            </w:r>
          </w:p>
        </w:tc>
        <w:tc>
          <w:tcPr>
            <w:tcW w:w="1137" w:type="dxa"/>
            <w:noWrap/>
            <w:hideMark/>
          </w:tcPr>
          <w:p w14:paraId="1752C756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7B9DA410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2705917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2006</w:t>
            </w:r>
          </w:p>
        </w:tc>
        <w:tc>
          <w:tcPr>
            <w:tcW w:w="740" w:type="dxa"/>
            <w:noWrap/>
            <w:hideMark/>
          </w:tcPr>
          <w:p w14:paraId="1BAAE8CA" w14:textId="14012D98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68</w:t>
            </w:r>
          </w:p>
        </w:tc>
        <w:tc>
          <w:tcPr>
            <w:tcW w:w="1135" w:type="dxa"/>
            <w:noWrap/>
            <w:hideMark/>
          </w:tcPr>
          <w:p w14:paraId="06B13D57" w14:textId="15EC4678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740" w:type="dxa"/>
            <w:noWrap/>
            <w:hideMark/>
          </w:tcPr>
          <w:p w14:paraId="588AEFA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0.08</w:t>
            </w:r>
          </w:p>
        </w:tc>
        <w:tc>
          <w:tcPr>
            <w:tcW w:w="1137" w:type="dxa"/>
            <w:noWrap/>
            <w:hideMark/>
          </w:tcPr>
          <w:p w14:paraId="651974B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1CA0A65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0.20</w:t>
            </w:r>
          </w:p>
        </w:tc>
        <w:tc>
          <w:tcPr>
            <w:tcW w:w="1137" w:type="dxa"/>
            <w:noWrap/>
            <w:hideMark/>
          </w:tcPr>
          <w:p w14:paraId="5A1B3BF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61D8481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0.71</w:t>
            </w:r>
          </w:p>
        </w:tc>
        <w:tc>
          <w:tcPr>
            <w:tcW w:w="1137" w:type="dxa"/>
            <w:noWrap/>
            <w:hideMark/>
          </w:tcPr>
          <w:p w14:paraId="4151D67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0.04</w:t>
            </w:r>
          </w:p>
        </w:tc>
      </w:tr>
      <w:tr w:rsidR="002055AF" w:rsidRPr="00C65F7E" w14:paraId="4D0C92B5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69ABFE4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2007</w:t>
            </w:r>
          </w:p>
        </w:tc>
        <w:tc>
          <w:tcPr>
            <w:tcW w:w="740" w:type="dxa"/>
            <w:noWrap/>
            <w:hideMark/>
          </w:tcPr>
          <w:p w14:paraId="064715C2" w14:textId="61604BC5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135" w:type="dxa"/>
            <w:noWrap/>
            <w:hideMark/>
          </w:tcPr>
          <w:p w14:paraId="701A61C8" w14:textId="7827884F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740" w:type="dxa"/>
            <w:noWrap/>
            <w:hideMark/>
          </w:tcPr>
          <w:p w14:paraId="3F26193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33A2FC1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0EAD2040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0.12</w:t>
            </w:r>
          </w:p>
        </w:tc>
        <w:tc>
          <w:tcPr>
            <w:tcW w:w="1137" w:type="dxa"/>
            <w:noWrap/>
            <w:hideMark/>
          </w:tcPr>
          <w:p w14:paraId="22BAE55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76FCBC8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0.82</w:t>
            </w:r>
          </w:p>
        </w:tc>
        <w:tc>
          <w:tcPr>
            <w:tcW w:w="1137" w:type="dxa"/>
            <w:noWrap/>
            <w:hideMark/>
          </w:tcPr>
          <w:p w14:paraId="58DA62C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7435035D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766513D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2008</w:t>
            </w:r>
          </w:p>
        </w:tc>
        <w:tc>
          <w:tcPr>
            <w:tcW w:w="740" w:type="dxa"/>
            <w:noWrap/>
            <w:hideMark/>
          </w:tcPr>
          <w:p w14:paraId="1EB773D4" w14:textId="0AE0B17D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283</w:t>
            </w:r>
          </w:p>
        </w:tc>
        <w:tc>
          <w:tcPr>
            <w:tcW w:w="1135" w:type="dxa"/>
            <w:noWrap/>
            <w:hideMark/>
          </w:tcPr>
          <w:p w14:paraId="7EE35990" w14:textId="1B1CEF9D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72EFE970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78DB5EE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12D4AF7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0.20</w:t>
            </w:r>
          </w:p>
        </w:tc>
        <w:tc>
          <w:tcPr>
            <w:tcW w:w="1137" w:type="dxa"/>
            <w:noWrap/>
            <w:hideMark/>
          </w:tcPr>
          <w:p w14:paraId="045B4EB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3DE7224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0.74</w:t>
            </w:r>
          </w:p>
        </w:tc>
        <w:tc>
          <w:tcPr>
            <w:tcW w:w="1137" w:type="dxa"/>
            <w:noWrap/>
            <w:hideMark/>
          </w:tcPr>
          <w:p w14:paraId="671A3A2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469C98AA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30CEFEE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2009</w:t>
            </w:r>
          </w:p>
        </w:tc>
        <w:tc>
          <w:tcPr>
            <w:tcW w:w="740" w:type="dxa"/>
            <w:noWrap/>
            <w:hideMark/>
          </w:tcPr>
          <w:p w14:paraId="101577A1" w14:textId="5306DE9C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34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135" w:type="dxa"/>
            <w:noWrap/>
            <w:hideMark/>
          </w:tcPr>
          <w:p w14:paraId="229B0633" w14:textId="07249128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740" w:type="dxa"/>
            <w:noWrap/>
            <w:hideMark/>
          </w:tcPr>
          <w:p w14:paraId="30499A8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0.04</w:t>
            </w:r>
          </w:p>
        </w:tc>
        <w:tc>
          <w:tcPr>
            <w:tcW w:w="1137" w:type="dxa"/>
            <w:noWrap/>
            <w:hideMark/>
          </w:tcPr>
          <w:p w14:paraId="12BA429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740" w:type="dxa"/>
            <w:noWrap/>
            <w:hideMark/>
          </w:tcPr>
          <w:p w14:paraId="0E99D6B4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0.18</w:t>
            </w:r>
          </w:p>
        </w:tc>
        <w:tc>
          <w:tcPr>
            <w:tcW w:w="1137" w:type="dxa"/>
            <w:noWrap/>
            <w:hideMark/>
          </w:tcPr>
          <w:p w14:paraId="3ECE792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120B9F9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0.79</w:t>
            </w:r>
          </w:p>
        </w:tc>
        <w:tc>
          <w:tcPr>
            <w:tcW w:w="1137" w:type="dxa"/>
            <w:noWrap/>
            <w:hideMark/>
          </w:tcPr>
          <w:p w14:paraId="62F75C4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7D3B6BCA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00998F6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2010</w:t>
            </w:r>
          </w:p>
        </w:tc>
        <w:tc>
          <w:tcPr>
            <w:tcW w:w="740" w:type="dxa"/>
            <w:noWrap/>
            <w:hideMark/>
          </w:tcPr>
          <w:p w14:paraId="1E1FD7A9" w14:textId="6E5FC4B3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415</w:t>
            </w:r>
          </w:p>
        </w:tc>
        <w:tc>
          <w:tcPr>
            <w:tcW w:w="1135" w:type="dxa"/>
            <w:noWrap/>
            <w:hideMark/>
          </w:tcPr>
          <w:p w14:paraId="46A1356D" w14:textId="1E08EB1D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740" w:type="dxa"/>
            <w:noWrap/>
            <w:hideMark/>
          </w:tcPr>
          <w:p w14:paraId="318B836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503DF99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749DD00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0.26</w:t>
            </w:r>
          </w:p>
        </w:tc>
        <w:tc>
          <w:tcPr>
            <w:tcW w:w="1137" w:type="dxa"/>
            <w:noWrap/>
            <w:hideMark/>
          </w:tcPr>
          <w:p w14:paraId="65428E2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4553964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0.67</w:t>
            </w:r>
          </w:p>
        </w:tc>
        <w:tc>
          <w:tcPr>
            <w:tcW w:w="1137" w:type="dxa"/>
            <w:noWrap/>
            <w:hideMark/>
          </w:tcPr>
          <w:p w14:paraId="32B8F92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4D8A3026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6BA312A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2011</w:t>
            </w:r>
          </w:p>
        </w:tc>
        <w:tc>
          <w:tcPr>
            <w:tcW w:w="740" w:type="dxa"/>
            <w:noWrap/>
            <w:hideMark/>
          </w:tcPr>
          <w:p w14:paraId="6A105F1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5" w:type="dxa"/>
            <w:noWrap/>
            <w:hideMark/>
          </w:tcPr>
          <w:p w14:paraId="111C28DB" w14:textId="7EA9535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005821F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0.05</w:t>
            </w:r>
          </w:p>
        </w:tc>
        <w:tc>
          <w:tcPr>
            <w:tcW w:w="1137" w:type="dxa"/>
            <w:noWrap/>
            <w:hideMark/>
          </w:tcPr>
          <w:p w14:paraId="501ADFD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740" w:type="dxa"/>
            <w:noWrap/>
            <w:hideMark/>
          </w:tcPr>
          <w:p w14:paraId="320AD570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0.21</w:t>
            </w:r>
          </w:p>
        </w:tc>
        <w:tc>
          <w:tcPr>
            <w:tcW w:w="1137" w:type="dxa"/>
            <w:noWrap/>
            <w:hideMark/>
          </w:tcPr>
          <w:p w14:paraId="64AAFBB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0E88312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0.74</w:t>
            </w:r>
          </w:p>
        </w:tc>
        <w:tc>
          <w:tcPr>
            <w:tcW w:w="1137" w:type="dxa"/>
            <w:noWrap/>
            <w:hideMark/>
          </w:tcPr>
          <w:p w14:paraId="19D2F83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3E28A7FB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4966028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2012</w:t>
            </w:r>
          </w:p>
        </w:tc>
        <w:tc>
          <w:tcPr>
            <w:tcW w:w="740" w:type="dxa"/>
            <w:noWrap/>
            <w:hideMark/>
          </w:tcPr>
          <w:p w14:paraId="697C2EB7" w14:textId="577C51B3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135" w:type="dxa"/>
            <w:noWrap/>
            <w:hideMark/>
          </w:tcPr>
          <w:p w14:paraId="5C19005D" w14:textId="7A438434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40" w:type="dxa"/>
            <w:noWrap/>
            <w:hideMark/>
          </w:tcPr>
          <w:p w14:paraId="462FE07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35C3895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740" w:type="dxa"/>
            <w:noWrap/>
            <w:hideMark/>
          </w:tcPr>
          <w:p w14:paraId="2979242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0.25</w:t>
            </w:r>
          </w:p>
        </w:tc>
        <w:tc>
          <w:tcPr>
            <w:tcW w:w="1137" w:type="dxa"/>
            <w:noWrap/>
            <w:hideMark/>
          </w:tcPr>
          <w:p w14:paraId="276CB992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1117E1D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0.69</w:t>
            </w:r>
          </w:p>
        </w:tc>
        <w:tc>
          <w:tcPr>
            <w:tcW w:w="1137" w:type="dxa"/>
            <w:noWrap/>
            <w:hideMark/>
          </w:tcPr>
          <w:p w14:paraId="5C40D49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22B6CA3B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38C11D14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740" w:type="dxa"/>
            <w:noWrap/>
            <w:hideMark/>
          </w:tcPr>
          <w:p w14:paraId="63855A6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5" w:type="dxa"/>
            <w:noWrap/>
            <w:hideMark/>
          </w:tcPr>
          <w:p w14:paraId="0DE964CE" w14:textId="12D3851C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4DCCE856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48F9F93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740" w:type="dxa"/>
            <w:noWrap/>
            <w:hideMark/>
          </w:tcPr>
          <w:p w14:paraId="38DB9CBC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1137" w:type="dxa"/>
            <w:noWrap/>
            <w:hideMark/>
          </w:tcPr>
          <w:p w14:paraId="5C18B0A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3A3D3CF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0.78</w:t>
            </w:r>
          </w:p>
        </w:tc>
        <w:tc>
          <w:tcPr>
            <w:tcW w:w="1137" w:type="dxa"/>
            <w:noWrap/>
            <w:hideMark/>
          </w:tcPr>
          <w:p w14:paraId="5A58FB8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0D3FACF4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5978FEE4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2014</w:t>
            </w:r>
          </w:p>
        </w:tc>
        <w:tc>
          <w:tcPr>
            <w:tcW w:w="740" w:type="dxa"/>
            <w:noWrap/>
            <w:hideMark/>
          </w:tcPr>
          <w:p w14:paraId="11D75948" w14:textId="0E79B0FA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79</w:t>
            </w:r>
          </w:p>
        </w:tc>
        <w:tc>
          <w:tcPr>
            <w:tcW w:w="1135" w:type="dxa"/>
            <w:noWrap/>
            <w:hideMark/>
          </w:tcPr>
          <w:p w14:paraId="0D88DA94" w14:textId="451A070D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740" w:type="dxa"/>
            <w:noWrap/>
            <w:hideMark/>
          </w:tcPr>
          <w:p w14:paraId="563614D0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0.12</w:t>
            </w:r>
          </w:p>
        </w:tc>
        <w:tc>
          <w:tcPr>
            <w:tcW w:w="1137" w:type="dxa"/>
            <w:noWrap/>
            <w:hideMark/>
          </w:tcPr>
          <w:p w14:paraId="73C9607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0F871E4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0.19</w:t>
            </w:r>
          </w:p>
        </w:tc>
        <w:tc>
          <w:tcPr>
            <w:tcW w:w="1137" w:type="dxa"/>
            <w:noWrap/>
            <w:hideMark/>
          </w:tcPr>
          <w:p w14:paraId="4DA0A03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262F60C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0.69</w:t>
            </w:r>
          </w:p>
        </w:tc>
        <w:tc>
          <w:tcPr>
            <w:tcW w:w="1137" w:type="dxa"/>
            <w:noWrap/>
            <w:hideMark/>
          </w:tcPr>
          <w:p w14:paraId="02A19E3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5F785365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5EDAC19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2015</w:t>
            </w:r>
          </w:p>
        </w:tc>
        <w:tc>
          <w:tcPr>
            <w:tcW w:w="740" w:type="dxa"/>
            <w:noWrap/>
            <w:hideMark/>
          </w:tcPr>
          <w:p w14:paraId="0942A4F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5" w:type="dxa"/>
            <w:noWrap/>
            <w:hideMark/>
          </w:tcPr>
          <w:p w14:paraId="5CBFEC86" w14:textId="4175ABB9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49E1CB7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137" w:type="dxa"/>
            <w:noWrap/>
            <w:hideMark/>
          </w:tcPr>
          <w:p w14:paraId="7648491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4E28A03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0.28</w:t>
            </w:r>
          </w:p>
        </w:tc>
        <w:tc>
          <w:tcPr>
            <w:tcW w:w="1137" w:type="dxa"/>
            <w:noWrap/>
            <w:hideMark/>
          </w:tcPr>
          <w:p w14:paraId="0796517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2CC1128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0.66</w:t>
            </w:r>
          </w:p>
        </w:tc>
        <w:tc>
          <w:tcPr>
            <w:tcW w:w="1137" w:type="dxa"/>
            <w:noWrap/>
            <w:hideMark/>
          </w:tcPr>
          <w:p w14:paraId="05EFE6DD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44984CCE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262442DA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2016</w:t>
            </w:r>
          </w:p>
        </w:tc>
        <w:tc>
          <w:tcPr>
            <w:tcW w:w="740" w:type="dxa"/>
            <w:noWrap/>
            <w:hideMark/>
          </w:tcPr>
          <w:p w14:paraId="58257405" w14:textId="6F1052D2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247</w:t>
            </w:r>
          </w:p>
        </w:tc>
        <w:tc>
          <w:tcPr>
            <w:tcW w:w="1135" w:type="dxa"/>
            <w:noWrap/>
            <w:hideMark/>
          </w:tcPr>
          <w:p w14:paraId="2FE0C0F4" w14:textId="00008A43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740" w:type="dxa"/>
            <w:noWrap/>
            <w:hideMark/>
          </w:tcPr>
          <w:p w14:paraId="5C572203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0.11</w:t>
            </w:r>
          </w:p>
        </w:tc>
        <w:tc>
          <w:tcPr>
            <w:tcW w:w="1137" w:type="dxa"/>
            <w:noWrap/>
            <w:hideMark/>
          </w:tcPr>
          <w:p w14:paraId="15C0B0F9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740" w:type="dxa"/>
            <w:noWrap/>
            <w:hideMark/>
          </w:tcPr>
          <w:p w14:paraId="1C51F8CE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0.20</w:t>
            </w:r>
          </w:p>
        </w:tc>
        <w:tc>
          <w:tcPr>
            <w:tcW w:w="1137" w:type="dxa"/>
            <w:noWrap/>
            <w:hideMark/>
          </w:tcPr>
          <w:p w14:paraId="0FC2C11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3D76696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0.69</w:t>
            </w:r>
          </w:p>
        </w:tc>
        <w:tc>
          <w:tcPr>
            <w:tcW w:w="1137" w:type="dxa"/>
            <w:noWrap/>
            <w:hideMark/>
          </w:tcPr>
          <w:p w14:paraId="02B71474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</w:tr>
      <w:tr w:rsidR="002055AF" w:rsidRPr="00C65F7E" w14:paraId="4C1C2686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21C74A3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2017</w:t>
            </w:r>
          </w:p>
        </w:tc>
        <w:tc>
          <w:tcPr>
            <w:tcW w:w="740" w:type="dxa"/>
            <w:noWrap/>
            <w:hideMark/>
          </w:tcPr>
          <w:p w14:paraId="7575EBA0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5" w:type="dxa"/>
            <w:noWrap/>
            <w:hideMark/>
          </w:tcPr>
          <w:p w14:paraId="47DD514F" w14:textId="6AF22F75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10852B07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0.10</w:t>
            </w:r>
          </w:p>
        </w:tc>
        <w:tc>
          <w:tcPr>
            <w:tcW w:w="1137" w:type="dxa"/>
            <w:noWrap/>
            <w:hideMark/>
          </w:tcPr>
          <w:p w14:paraId="5FD07186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740" w:type="dxa"/>
            <w:noWrap/>
            <w:hideMark/>
          </w:tcPr>
          <w:p w14:paraId="5AA0148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0.26</w:t>
            </w:r>
          </w:p>
        </w:tc>
        <w:tc>
          <w:tcPr>
            <w:tcW w:w="1137" w:type="dxa"/>
            <w:noWrap/>
            <w:hideMark/>
          </w:tcPr>
          <w:p w14:paraId="4A4103C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740" w:type="dxa"/>
            <w:noWrap/>
            <w:hideMark/>
          </w:tcPr>
          <w:p w14:paraId="3B3B60C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0.64</w:t>
            </w:r>
          </w:p>
        </w:tc>
        <w:tc>
          <w:tcPr>
            <w:tcW w:w="1137" w:type="dxa"/>
            <w:noWrap/>
            <w:hideMark/>
          </w:tcPr>
          <w:p w14:paraId="6FFCB0EB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0.03</w:t>
            </w:r>
          </w:p>
        </w:tc>
      </w:tr>
      <w:tr w:rsidR="002055AF" w:rsidRPr="00C65F7E" w14:paraId="611ABD42" w14:textId="77777777" w:rsidTr="002055AF">
        <w:trPr>
          <w:trHeight w:val="288"/>
        </w:trPr>
        <w:tc>
          <w:tcPr>
            <w:tcW w:w="960" w:type="dxa"/>
            <w:noWrap/>
            <w:hideMark/>
          </w:tcPr>
          <w:p w14:paraId="6EFEC5F5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2018</w:t>
            </w:r>
          </w:p>
        </w:tc>
        <w:tc>
          <w:tcPr>
            <w:tcW w:w="740" w:type="dxa"/>
            <w:noWrap/>
            <w:hideMark/>
          </w:tcPr>
          <w:p w14:paraId="3EFD3BB2" w14:textId="5D930029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269</w:t>
            </w:r>
          </w:p>
        </w:tc>
        <w:tc>
          <w:tcPr>
            <w:tcW w:w="1135" w:type="dxa"/>
            <w:noWrap/>
            <w:hideMark/>
          </w:tcPr>
          <w:p w14:paraId="13E7E087" w14:textId="6BDB9846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740" w:type="dxa"/>
            <w:noWrap/>
            <w:hideMark/>
          </w:tcPr>
          <w:p w14:paraId="419D4BB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7" w:type="dxa"/>
            <w:noWrap/>
            <w:hideMark/>
          </w:tcPr>
          <w:p w14:paraId="4A6FBAC6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3B5D1658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7" w:type="dxa"/>
            <w:noWrap/>
            <w:hideMark/>
          </w:tcPr>
          <w:p w14:paraId="7D2F14B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40" w:type="dxa"/>
            <w:noWrap/>
            <w:hideMark/>
          </w:tcPr>
          <w:p w14:paraId="1239CBA1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7" w:type="dxa"/>
            <w:noWrap/>
            <w:hideMark/>
          </w:tcPr>
          <w:p w14:paraId="4E45A6BF" w14:textId="77777777" w:rsidR="002055AF" w:rsidRPr="00C65F7E" w:rsidRDefault="002055AF" w:rsidP="001F2788">
            <w:pPr>
              <w:pStyle w:val="BodyText"/>
              <w:spacing w:before="40" w:after="4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C65F7E">
              <w:rPr>
                <w:rFonts w:cs="Times New Roman"/>
                <w:sz w:val="20"/>
                <w:szCs w:val="20"/>
              </w:rPr>
              <w:t>-</w:t>
            </w:r>
          </w:p>
        </w:tc>
      </w:tr>
    </w:tbl>
    <w:p w14:paraId="7CAF2303" w14:textId="77777777" w:rsidR="00C6445F" w:rsidRDefault="003E4326">
      <w:pPr>
        <w:spacing w:before="0" w:after="0" w:line="240" w:lineRule="auto"/>
      </w:pPr>
      <w:r>
        <w:br w:type="page"/>
      </w:r>
    </w:p>
    <w:p w14:paraId="0E097DA0" w14:textId="3AF3277D" w:rsidR="00C6445F" w:rsidRDefault="00C6445F">
      <w:pPr>
        <w:spacing w:before="0" w:after="0" w:line="240" w:lineRule="auto"/>
      </w:pPr>
      <w:r>
        <w:lastRenderedPageBreak/>
        <w:t xml:space="preserve">Table </w:t>
      </w:r>
      <w:r w:rsidR="00D30CE7">
        <w:t>S3</w:t>
      </w:r>
      <w:r>
        <w:t xml:space="preserve">. </w:t>
      </w:r>
      <w:r w:rsidR="004C5C41" w:rsidRPr="004C5C41">
        <w:t xml:space="preserve">Correlation matrix displaying the Pearson correlation between July catch-per-unit-effort statistics from the offshore test fishery located west of Anchor Point </w:t>
      </w:r>
      <w:r w:rsidR="004C5C41">
        <w:t xml:space="preserve">between </w:t>
      </w:r>
      <w:r w:rsidR="004C5C41" w:rsidRPr="004C5C41">
        <w:t>1979</w:t>
      </w:r>
      <w:r w:rsidR="004C5C41">
        <w:t xml:space="preserve"> and </w:t>
      </w:r>
      <w:r w:rsidR="004C5C41" w:rsidRPr="004C5C41">
        <w:t>2022. The probability that the Pearson correlation differs from zero is shown in parentheses.</w:t>
      </w:r>
    </w:p>
    <w:p w14:paraId="5732EFE6" w14:textId="77777777" w:rsidR="00EB58C0" w:rsidRDefault="00EB58C0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599"/>
      </w:tblGrid>
      <w:tr w:rsidR="00C6445F" w14:paraId="2E48C726" w14:textId="77777777" w:rsidTr="001F2788">
        <w:tc>
          <w:tcPr>
            <w:tcW w:w="1598" w:type="dxa"/>
          </w:tcPr>
          <w:p w14:paraId="7A5D1FC1" w14:textId="77777777" w:rsidR="00C6445F" w:rsidRDefault="00C6445F" w:rsidP="001F2788">
            <w:pPr>
              <w:spacing w:before="0" w:after="0" w:line="240" w:lineRule="auto"/>
              <w:jc w:val="center"/>
            </w:pPr>
          </w:p>
        </w:tc>
        <w:tc>
          <w:tcPr>
            <w:tcW w:w="1598" w:type="dxa"/>
          </w:tcPr>
          <w:p w14:paraId="61983502" w14:textId="3A0AD301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Sockeye</w:t>
            </w:r>
          </w:p>
        </w:tc>
        <w:tc>
          <w:tcPr>
            <w:tcW w:w="1598" w:type="dxa"/>
          </w:tcPr>
          <w:p w14:paraId="27367E58" w14:textId="70B2D9DA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Pink</w:t>
            </w:r>
          </w:p>
        </w:tc>
        <w:tc>
          <w:tcPr>
            <w:tcW w:w="1598" w:type="dxa"/>
          </w:tcPr>
          <w:p w14:paraId="7099D008" w14:textId="0B86B810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Chum</w:t>
            </w:r>
          </w:p>
        </w:tc>
        <w:tc>
          <w:tcPr>
            <w:tcW w:w="1599" w:type="dxa"/>
          </w:tcPr>
          <w:p w14:paraId="57CEA97B" w14:textId="1738DDCB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Coho</w:t>
            </w:r>
          </w:p>
        </w:tc>
      </w:tr>
      <w:tr w:rsidR="00C6445F" w14:paraId="1A3F8F29" w14:textId="77777777" w:rsidTr="001F2788">
        <w:tc>
          <w:tcPr>
            <w:tcW w:w="1598" w:type="dxa"/>
          </w:tcPr>
          <w:p w14:paraId="390CD31F" w14:textId="01229B76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Sockeye</w:t>
            </w:r>
          </w:p>
        </w:tc>
        <w:tc>
          <w:tcPr>
            <w:tcW w:w="1598" w:type="dxa"/>
          </w:tcPr>
          <w:p w14:paraId="3C0C2FB1" w14:textId="68FE7177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1.00 (0.00)</w:t>
            </w:r>
          </w:p>
        </w:tc>
        <w:tc>
          <w:tcPr>
            <w:tcW w:w="1598" w:type="dxa"/>
          </w:tcPr>
          <w:p w14:paraId="3A8E7490" w14:textId="75982221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0.20 (0.20)</w:t>
            </w:r>
          </w:p>
        </w:tc>
        <w:tc>
          <w:tcPr>
            <w:tcW w:w="1598" w:type="dxa"/>
          </w:tcPr>
          <w:p w14:paraId="061A9B4C" w14:textId="73E75859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0.19 (0.21)</w:t>
            </w:r>
          </w:p>
        </w:tc>
        <w:tc>
          <w:tcPr>
            <w:tcW w:w="1599" w:type="dxa"/>
          </w:tcPr>
          <w:p w14:paraId="45C46410" w14:textId="4E681ABC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-0.14 (0.36)</w:t>
            </w:r>
          </w:p>
        </w:tc>
      </w:tr>
      <w:tr w:rsidR="00C6445F" w14:paraId="54E61A49" w14:textId="77777777" w:rsidTr="001F2788">
        <w:tc>
          <w:tcPr>
            <w:tcW w:w="1598" w:type="dxa"/>
          </w:tcPr>
          <w:p w14:paraId="1363C71A" w14:textId="30341FC0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Pink</w:t>
            </w:r>
          </w:p>
        </w:tc>
        <w:tc>
          <w:tcPr>
            <w:tcW w:w="1598" w:type="dxa"/>
          </w:tcPr>
          <w:p w14:paraId="75D9F48D" w14:textId="663E0A1B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0.20 (0.20)</w:t>
            </w:r>
          </w:p>
        </w:tc>
        <w:tc>
          <w:tcPr>
            <w:tcW w:w="1598" w:type="dxa"/>
          </w:tcPr>
          <w:p w14:paraId="4587C9B2" w14:textId="0A6AB0B3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1.00 (0.00)</w:t>
            </w:r>
          </w:p>
        </w:tc>
        <w:tc>
          <w:tcPr>
            <w:tcW w:w="1598" w:type="dxa"/>
          </w:tcPr>
          <w:p w14:paraId="055190E7" w14:textId="42E4980F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0.55 (0.00)</w:t>
            </w:r>
          </w:p>
        </w:tc>
        <w:tc>
          <w:tcPr>
            <w:tcW w:w="1599" w:type="dxa"/>
          </w:tcPr>
          <w:p w14:paraId="25309C3A" w14:textId="5CBAB933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0.35 (0.02)</w:t>
            </w:r>
          </w:p>
        </w:tc>
      </w:tr>
      <w:tr w:rsidR="00C6445F" w14:paraId="698ECDC7" w14:textId="77777777" w:rsidTr="001F2788">
        <w:tc>
          <w:tcPr>
            <w:tcW w:w="1598" w:type="dxa"/>
          </w:tcPr>
          <w:p w14:paraId="1A8B4BB9" w14:textId="4E233BD2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Chum</w:t>
            </w:r>
          </w:p>
        </w:tc>
        <w:tc>
          <w:tcPr>
            <w:tcW w:w="1598" w:type="dxa"/>
          </w:tcPr>
          <w:p w14:paraId="6CE4AC94" w14:textId="7A70F59B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0.19 (0.21)</w:t>
            </w:r>
          </w:p>
        </w:tc>
        <w:tc>
          <w:tcPr>
            <w:tcW w:w="1598" w:type="dxa"/>
          </w:tcPr>
          <w:p w14:paraId="1BBDA8B2" w14:textId="29DA5537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0.55 (0.00)</w:t>
            </w:r>
          </w:p>
        </w:tc>
        <w:tc>
          <w:tcPr>
            <w:tcW w:w="1598" w:type="dxa"/>
          </w:tcPr>
          <w:p w14:paraId="55FD831D" w14:textId="150E3044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1.00 (0.00)</w:t>
            </w:r>
          </w:p>
        </w:tc>
        <w:tc>
          <w:tcPr>
            <w:tcW w:w="1599" w:type="dxa"/>
          </w:tcPr>
          <w:p w14:paraId="799BD031" w14:textId="28F48EBF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 (0.93)</w:t>
            </w:r>
          </w:p>
        </w:tc>
      </w:tr>
      <w:tr w:rsidR="00C6445F" w14:paraId="6DD50D30" w14:textId="77777777" w:rsidTr="001F2788">
        <w:tc>
          <w:tcPr>
            <w:tcW w:w="1598" w:type="dxa"/>
          </w:tcPr>
          <w:p w14:paraId="26792D60" w14:textId="7DD438E2" w:rsidR="00C6445F" w:rsidRPr="001F2788" w:rsidRDefault="00C6445F" w:rsidP="001F27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F2788">
              <w:rPr>
                <w:b/>
                <w:bCs/>
              </w:rPr>
              <w:t>Coho</w:t>
            </w:r>
          </w:p>
        </w:tc>
        <w:tc>
          <w:tcPr>
            <w:tcW w:w="1598" w:type="dxa"/>
          </w:tcPr>
          <w:p w14:paraId="11CE8CCD" w14:textId="5F2D9A88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-0.14 (0.36)</w:t>
            </w:r>
          </w:p>
        </w:tc>
        <w:tc>
          <w:tcPr>
            <w:tcW w:w="1598" w:type="dxa"/>
          </w:tcPr>
          <w:p w14:paraId="3BFC4E8B" w14:textId="307C1888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0.35 (0.02)</w:t>
            </w:r>
          </w:p>
        </w:tc>
        <w:tc>
          <w:tcPr>
            <w:tcW w:w="1598" w:type="dxa"/>
          </w:tcPr>
          <w:p w14:paraId="595DFB91" w14:textId="40F3890E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 (0.93)</w:t>
            </w:r>
          </w:p>
        </w:tc>
        <w:tc>
          <w:tcPr>
            <w:tcW w:w="1599" w:type="dxa"/>
          </w:tcPr>
          <w:p w14:paraId="0588D80D" w14:textId="53201B04" w:rsidR="00C6445F" w:rsidRPr="001F2788" w:rsidRDefault="00C6445F" w:rsidP="001F2788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1.00 (0.00)</w:t>
            </w:r>
          </w:p>
        </w:tc>
      </w:tr>
    </w:tbl>
    <w:p w14:paraId="71DCE387" w14:textId="799FA5F8" w:rsidR="00C6445F" w:rsidRDefault="00C6445F">
      <w:pPr>
        <w:spacing w:before="0" w:after="0" w:line="240" w:lineRule="auto"/>
      </w:pPr>
      <w:r>
        <w:br w:type="page"/>
      </w:r>
    </w:p>
    <w:p w14:paraId="1BDC14E1" w14:textId="77777777" w:rsidR="003E4326" w:rsidRDefault="003E4326">
      <w:pPr>
        <w:spacing w:before="0" w:after="0" w:line="240" w:lineRule="auto"/>
      </w:pPr>
    </w:p>
    <w:p w14:paraId="13E242E4" w14:textId="4912C413" w:rsidR="00396823" w:rsidRDefault="002C7EA5" w:rsidP="008015C3">
      <w:pPr>
        <w:pStyle w:val="BodyText"/>
        <w:rPr>
          <w:sz w:val="24"/>
        </w:rPr>
      </w:pPr>
      <w:r w:rsidRPr="008015C3">
        <w:rPr>
          <w:sz w:val="24"/>
        </w:rPr>
        <w:t xml:space="preserve">Table </w:t>
      </w:r>
      <w:r w:rsidR="00D30CE7" w:rsidRPr="008015C3">
        <w:rPr>
          <w:sz w:val="24"/>
        </w:rPr>
        <w:t>S</w:t>
      </w:r>
      <w:r w:rsidR="00D30CE7">
        <w:rPr>
          <w:sz w:val="24"/>
        </w:rPr>
        <w:t>4</w:t>
      </w:r>
      <w:r w:rsidRPr="008015C3">
        <w:rPr>
          <w:sz w:val="24"/>
        </w:rPr>
        <w:t>. CIBW abundance and age composition, 2005 to 2017. The standard deviation of the estimate is provided in parenthesis. The variables are described in Table 2.</w:t>
      </w:r>
    </w:p>
    <w:p w14:paraId="48F12579" w14:textId="77777777" w:rsidR="00EB58C0" w:rsidRPr="008015C3" w:rsidRDefault="00EB58C0" w:rsidP="008015C3">
      <w:pPr>
        <w:pStyle w:val="BodyText"/>
        <w:rPr>
          <w:sz w:val="24"/>
        </w:rPr>
      </w:pPr>
    </w:p>
    <w:tbl>
      <w:tblPr>
        <w:tblStyle w:val="GridTable1Light"/>
        <w:tblW w:w="84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00" w:firstRow="0" w:lastRow="0" w:firstColumn="0" w:lastColumn="0" w:noHBand="0" w:noVBand="1"/>
      </w:tblPr>
      <w:tblGrid>
        <w:gridCol w:w="663"/>
        <w:gridCol w:w="957"/>
        <w:gridCol w:w="900"/>
        <w:gridCol w:w="900"/>
        <w:gridCol w:w="1170"/>
        <w:gridCol w:w="1260"/>
        <w:gridCol w:w="1350"/>
        <w:gridCol w:w="1260"/>
      </w:tblGrid>
      <w:tr w:rsidR="0029148A" w:rsidRPr="00C65F7E" w14:paraId="71557195" w14:textId="77777777" w:rsidTr="00456B0C">
        <w:trPr>
          <w:trHeight w:val="288"/>
        </w:trPr>
        <w:tc>
          <w:tcPr>
            <w:tcW w:w="663" w:type="dxa"/>
            <w:shd w:val="clear" w:color="auto" w:fill="auto"/>
            <w:noWrap/>
            <w:hideMark/>
          </w:tcPr>
          <w:p w14:paraId="67861B24" w14:textId="77777777" w:rsidR="00213492" w:rsidRPr="00C65F7E" w:rsidRDefault="00213492" w:rsidP="001F2788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C65F7E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ECC2632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900" w:type="dxa"/>
            <w:shd w:val="clear" w:color="auto" w:fill="auto"/>
            <w:noWrap/>
            <w:hideMark/>
          </w:tcPr>
          <w:p w14:paraId="18E21825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900" w:type="dxa"/>
            <w:shd w:val="clear" w:color="auto" w:fill="auto"/>
            <w:noWrap/>
            <w:hideMark/>
          </w:tcPr>
          <w:p w14:paraId="34C4FDF6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auto"/>
            <w:noWrap/>
            <w:hideMark/>
          </w:tcPr>
          <w:p w14:paraId="044F9AE4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260" w:type="dxa"/>
            <w:shd w:val="clear" w:color="auto" w:fill="auto"/>
            <w:noWrap/>
            <w:hideMark/>
          </w:tcPr>
          <w:p w14:paraId="7CF5CC1B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350" w:type="dxa"/>
            <w:shd w:val="clear" w:color="auto" w:fill="auto"/>
            <w:noWrap/>
            <w:hideMark/>
          </w:tcPr>
          <w:p w14:paraId="7CA4193F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260" w:type="dxa"/>
            <w:shd w:val="clear" w:color="auto" w:fill="auto"/>
            <w:noWrap/>
            <w:hideMark/>
          </w:tcPr>
          <w:p w14:paraId="3E698664" w14:textId="77777777" w:rsidR="00213492" w:rsidRPr="00C65F7E" w:rsidRDefault="00000000" w:rsidP="001F2788">
            <w:pPr>
              <w:pStyle w:val="BodyText"/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sup>
                </m:sSubSup>
              </m:oMath>
            </m:oMathPara>
          </w:p>
        </w:tc>
      </w:tr>
      <w:tr w:rsidR="009167DC" w:rsidRPr="00456B0C" w14:paraId="448FD47A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E9737E0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2005</w:t>
            </w:r>
          </w:p>
        </w:tc>
        <w:tc>
          <w:tcPr>
            <w:tcW w:w="957" w:type="dxa"/>
            <w:noWrap/>
            <w:vAlign w:val="bottom"/>
            <w:hideMark/>
          </w:tcPr>
          <w:p w14:paraId="4A4755F4" w14:textId="79A02EC4" w:rsidR="009167DC" w:rsidRPr="009167D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303 (17)</w:t>
            </w:r>
          </w:p>
        </w:tc>
        <w:tc>
          <w:tcPr>
            <w:tcW w:w="900" w:type="dxa"/>
            <w:noWrap/>
            <w:vAlign w:val="bottom"/>
            <w:hideMark/>
          </w:tcPr>
          <w:p w14:paraId="2DB959B8" w14:textId="537AE96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10 (5)</w:t>
            </w:r>
          </w:p>
        </w:tc>
        <w:tc>
          <w:tcPr>
            <w:tcW w:w="900" w:type="dxa"/>
            <w:noWrap/>
            <w:vAlign w:val="bottom"/>
            <w:hideMark/>
          </w:tcPr>
          <w:p w14:paraId="3AB3A6C9" w14:textId="2218BD0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35 (5)</w:t>
            </w:r>
          </w:p>
        </w:tc>
        <w:tc>
          <w:tcPr>
            <w:tcW w:w="1170" w:type="dxa"/>
            <w:noWrap/>
            <w:vAlign w:val="bottom"/>
            <w:hideMark/>
          </w:tcPr>
          <w:p w14:paraId="191236AD" w14:textId="7F859B6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268 (16)</w:t>
            </w:r>
          </w:p>
        </w:tc>
        <w:tc>
          <w:tcPr>
            <w:tcW w:w="1260" w:type="dxa"/>
            <w:noWrap/>
            <w:vAlign w:val="bottom"/>
            <w:hideMark/>
          </w:tcPr>
          <w:p w14:paraId="6AC85387" w14:textId="27EF34A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0.03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2239433A" w14:textId="2C918D8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0.11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09D4D22E" w14:textId="5E364DC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0.86 (0.02)</w:t>
            </w:r>
          </w:p>
        </w:tc>
      </w:tr>
      <w:tr w:rsidR="009167DC" w:rsidRPr="00456B0C" w14:paraId="009D1B1E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CD714C6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2006</w:t>
            </w:r>
          </w:p>
        </w:tc>
        <w:tc>
          <w:tcPr>
            <w:tcW w:w="957" w:type="dxa"/>
            <w:noWrap/>
            <w:vAlign w:val="bottom"/>
            <w:hideMark/>
          </w:tcPr>
          <w:p w14:paraId="4244E292" w14:textId="75BADAB8" w:rsidR="009167DC" w:rsidRPr="009167D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296 (15)</w:t>
            </w:r>
          </w:p>
        </w:tc>
        <w:tc>
          <w:tcPr>
            <w:tcW w:w="900" w:type="dxa"/>
            <w:noWrap/>
            <w:vAlign w:val="bottom"/>
            <w:hideMark/>
          </w:tcPr>
          <w:p w14:paraId="67B4D16E" w14:textId="086781F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32 (9)</w:t>
            </w:r>
          </w:p>
        </w:tc>
        <w:tc>
          <w:tcPr>
            <w:tcW w:w="900" w:type="dxa"/>
            <w:noWrap/>
            <w:vAlign w:val="bottom"/>
            <w:hideMark/>
          </w:tcPr>
          <w:p w14:paraId="1ED3535D" w14:textId="2C1B195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52 (7)</w:t>
            </w:r>
          </w:p>
        </w:tc>
        <w:tc>
          <w:tcPr>
            <w:tcW w:w="1170" w:type="dxa"/>
            <w:noWrap/>
            <w:vAlign w:val="bottom"/>
            <w:hideMark/>
          </w:tcPr>
          <w:p w14:paraId="2C31C791" w14:textId="6EC896A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243 (15)</w:t>
            </w:r>
          </w:p>
        </w:tc>
        <w:tc>
          <w:tcPr>
            <w:tcW w:w="1260" w:type="dxa"/>
            <w:noWrap/>
            <w:vAlign w:val="bottom"/>
            <w:hideMark/>
          </w:tcPr>
          <w:p w14:paraId="0CC1C2AC" w14:textId="254744C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0055EE6B" w14:textId="67972B5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0.16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7BA83F9B" w14:textId="468375DE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0.74 (0.03)</w:t>
            </w:r>
          </w:p>
        </w:tc>
      </w:tr>
      <w:tr w:rsidR="009167DC" w:rsidRPr="00456B0C" w14:paraId="026D0170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6260EDD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2007</w:t>
            </w:r>
          </w:p>
        </w:tc>
        <w:tc>
          <w:tcPr>
            <w:tcW w:w="957" w:type="dxa"/>
            <w:noWrap/>
            <w:vAlign w:val="bottom"/>
            <w:hideMark/>
          </w:tcPr>
          <w:p w14:paraId="1D14FA46" w14:textId="08DDF0BB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310 (17)</w:t>
            </w:r>
          </w:p>
        </w:tc>
        <w:tc>
          <w:tcPr>
            <w:tcW w:w="900" w:type="dxa"/>
            <w:noWrap/>
            <w:vAlign w:val="bottom"/>
            <w:hideMark/>
          </w:tcPr>
          <w:p w14:paraId="48D20112" w14:textId="67D4700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20 (5)</w:t>
            </w:r>
          </w:p>
        </w:tc>
        <w:tc>
          <w:tcPr>
            <w:tcW w:w="900" w:type="dxa"/>
            <w:noWrap/>
            <w:vAlign w:val="bottom"/>
            <w:hideMark/>
          </w:tcPr>
          <w:p w14:paraId="3B7FE31F" w14:textId="6C4F193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45 (5)</w:t>
            </w:r>
          </w:p>
        </w:tc>
        <w:tc>
          <w:tcPr>
            <w:tcW w:w="1170" w:type="dxa"/>
            <w:noWrap/>
            <w:vAlign w:val="bottom"/>
            <w:hideMark/>
          </w:tcPr>
          <w:p w14:paraId="3438FAAC" w14:textId="0CB7750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265 (15)</w:t>
            </w:r>
          </w:p>
        </w:tc>
        <w:tc>
          <w:tcPr>
            <w:tcW w:w="1260" w:type="dxa"/>
            <w:noWrap/>
            <w:vAlign w:val="bottom"/>
            <w:hideMark/>
          </w:tcPr>
          <w:p w14:paraId="08F56D3B" w14:textId="508B6E5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0.06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4A6C349E" w14:textId="022A60B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0.14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342B767A" w14:textId="7B80CD1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 (0.02)</w:t>
            </w:r>
          </w:p>
        </w:tc>
      </w:tr>
      <w:tr w:rsidR="009167DC" w:rsidRPr="00456B0C" w14:paraId="526DC432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ADCD45F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2008</w:t>
            </w:r>
          </w:p>
        </w:tc>
        <w:tc>
          <w:tcPr>
            <w:tcW w:w="957" w:type="dxa"/>
            <w:noWrap/>
            <w:vAlign w:val="bottom"/>
            <w:hideMark/>
          </w:tcPr>
          <w:p w14:paraId="74CBFA35" w14:textId="4A801EA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299 (12)</w:t>
            </w:r>
          </w:p>
        </w:tc>
        <w:tc>
          <w:tcPr>
            <w:tcW w:w="900" w:type="dxa"/>
            <w:noWrap/>
            <w:vAlign w:val="bottom"/>
            <w:hideMark/>
          </w:tcPr>
          <w:p w14:paraId="504AAEDA" w14:textId="6CA0D9D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19 (7)</w:t>
            </w:r>
          </w:p>
        </w:tc>
        <w:tc>
          <w:tcPr>
            <w:tcW w:w="900" w:type="dxa"/>
            <w:noWrap/>
            <w:vAlign w:val="bottom"/>
            <w:hideMark/>
          </w:tcPr>
          <w:p w14:paraId="5C22B4BD" w14:textId="117503C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61 (6)</w:t>
            </w:r>
          </w:p>
        </w:tc>
        <w:tc>
          <w:tcPr>
            <w:tcW w:w="1170" w:type="dxa"/>
            <w:noWrap/>
            <w:vAlign w:val="bottom"/>
            <w:hideMark/>
          </w:tcPr>
          <w:p w14:paraId="3A7CA4CE" w14:textId="78C2354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239 (12)</w:t>
            </w:r>
          </w:p>
        </w:tc>
        <w:tc>
          <w:tcPr>
            <w:tcW w:w="1260" w:type="dxa"/>
            <w:noWrap/>
            <w:vAlign w:val="bottom"/>
            <w:hideMark/>
          </w:tcPr>
          <w:p w14:paraId="5ACB4D20" w14:textId="0C33CB0B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0.06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445A99BE" w14:textId="566B134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0.19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62C8F50C" w14:textId="6875C20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0.75 (0.02)</w:t>
            </w:r>
          </w:p>
        </w:tc>
      </w:tr>
      <w:tr w:rsidR="009167DC" w:rsidRPr="00456B0C" w14:paraId="770C9F77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80C8F26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2009</w:t>
            </w:r>
          </w:p>
        </w:tc>
        <w:tc>
          <w:tcPr>
            <w:tcW w:w="957" w:type="dxa"/>
            <w:noWrap/>
            <w:vAlign w:val="bottom"/>
            <w:hideMark/>
          </w:tcPr>
          <w:p w14:paraId="74DC8E9A" w14:textId="0A050D8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329 (15)</w:t>
            </w:r>
          </w:p>
        </w:tc>
        <w:tc>
          <w:tcPr>
            <w:tcW w:w="900" w:type="dxa"/>
            <w:noWrap/>
            <w:vAlign w:val="bottom"/>
            <w:hideMark/>
          </w:tcPr>
          <w:p w14:paraId="4C579611" w14:textId="4377ABDE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12 (4)</w:t>
            </w:r>
          </w:p>
        </w:tc>
        <w:tc>
          <w:tcPr>
            <w:tcW w:w="900" w:type="dxa"/>
            <w:noWrap/>
            <w:vAlign w:val="bottom"/>
            <w:hideMark/>
          </w:tcPr>
          <w:p w14:paraId="5724E836" w14:textId="3C7CDF9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63 (5)</w:t>
            </w:r>
          </w:p>
        </w:tc>
        <w:tc>
          <w:tcPr>
            <w:tcW w:w="1170" w:type="dxa"/>
            <w:noWrap/>
            <w:vAlign w:val="bottom"/>
            <w:hideMark/>
          </w:tcPr>
          <w:p w14:paraId="3DED37E2" w14:textId="3B4A9A5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266 (13)</w:t>
            </w:r>
          </w:p>
        </w:tc>
        <w:tc>
          <w:tcPr>
            <w:tcW w:w="1260" w:type="dxa"/>
            <w:noWrap/>
            <w:vAlign w:val="bottom"/>
            <w:hideMark/>
          </w:tcPr>
          <w:p w14:paraId="5085B1E4" w14:textId="3989277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0.03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34065B09" w14:textId="71D3544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0.19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72DF2EA0" w14:textId="02A78D8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0.78 (0.01)</w:t>
            </w:r>
          </w:p>
        </w:tc>
      </w:tr>
      <w:tr w:rsidR="009167DC" w:rsidRPr="00456B0C" w14:paraId="68C04136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A4E9570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957" w:type="dxa"/>
            <w:noWrap/>
            <w:vAlign w:val="bottom"/>
            <w:hideMark/>
          </w:tcPr>
          <w:p w14:paraId="73C7B13E" w14:textId="3D525C8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357 (21)</w:t>
            </w:r>
          </w:p>
        </w:tc>
        <w:tc>
          <w:tcPr>
            <w:tcW w:w="900" w:type="dxa"/>
            <w:noWrap/>
            <w:vAlign w:val="bottom"/>
            <w:hideMark/>
          </w:tcPr>
          <w:p w14:paraId="4EE78345" w14:textId="6445C4A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 (8)</w:t>
            </w:r>
          </w:p>
        </w:tc>
        <w:tc>
          <w:tcPr>
            <w:tcW w:w="900" w:type="dxa"/>
            <w:noWrap/>
            <w:vAlign w:val="bottom"/>
            <w:hideMark/>
          </w:tcPr>
          <w:p w14:paraId="22A3CFB3" w14:textId="02FEA24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95 (10)</w:t>
            </w:r>
          </w:p>
        </w:tc>
        <w:tc>
          <w:tcPr>
            <w:tcW w:w="1170" w:type="dxa"/>
            <w:noWrap/>
            <w:vAlign w:val="bottom"/>
            <w:hideMark/>
          </w:tcPr>
          <w:p w14:paraId="0163D382" w14:textId="0C370E3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262 (17)</w:t>
            </w:r>
          </w:p>
        </w:tc>
        <w:tc>
          <w:tcPr>
            <w:tcW w:w="1260" w:type="dxa"/>
            <w:noWrap/>
            <w:vAlign w:val="bottom"/>
            <w:hideMark/>
          </w:tcPr>
          <w:p w14:paraId="6DB5CEA8" w14:textId="5B2FFEA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0.07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72C5F838" w14:textId="4F913AF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0.25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2FD06505" w14:textId="49A440F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0.68 (0.02)</w:t>
            </w:r>
          </w:p>
        </w:tc>
      </w:tr>
      <w:tr w:rsidR="009167DC" w:rsidRPr="00456B0C" w14:paraId="755FE4CD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292B100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957" w:type="dxa"/>
            <w:noWrap/>
            <w:vAlign w:val="bottom"/>
            <w:hideMark/>
          </w:tcPr>
          <w:p w14:paraId="409D148F" w14:textId="46D753D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348 (33)</w:t>
            </w:r>
          </w:p>
        </w:tc>
        <w:tc>
          <w:tcPr>
            <w:tcW w:w="900" w:type="dxa"/>
            <w:noWrap/>
            <w:vAlign w:val="bottom"/>
            <w:hideMark/>
          </w:tcPr>
          <w:p w14:paraId="652A7755" w14:textId="385D86A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20 (5)</w:t>
            </w:r>
          </w:p>
        </w:tc>
        <w:tc>
          <w:tcPr>
            <w:tcW w:w="900" w:type="dxa"/>
            <w:noWrap/>
            <w:vAlign w:val="bottom"/>
            <w:hideMark/>
          </w:tcPr>
          <w:p w14:paraId="2930D95D" w14:textId="5002C9B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79 (9)</w:t>
            </w:r>
          </w:p>
        </w:tc>
        <w:tc>
          <w:tcPr>
            <w:tcW w:w="1170" w:type="dxa"/>
            <w:noWrap/>
            <w:vAlign w:val="bottom"/>
            <w:hideMark/>
          </w:tcPr>
          <w:p w14:paraId="520F8453" w14:textId="5F2E6E9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268 (26)</w:t>
            </w:r>
          </w:p>
        </w:tc>
        <w:tc>
          <w:tcPr>
            <w:tcW w:w="1260" w:type="dxa"/>
            <w:noWrap/>
            <w:vAlign w:val="bottom"/>
            <w:hideMark/>
          </w:tcPr>
          <w:p w14:paraId="38543F31" w14:textId="335D360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0.05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130908E1" w14:textId="0C379D4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0.22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5CA65D8D" w14:textId="28F9BCE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0.73 (0.02)</w:t>
            </w:r>
          </w:p>
        </w:tc>
      </w:tr>
      <w:tr w:rsidR="009167DC" w:rsidRPr="00456B0C" w14:paraId="6C94B80E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AD992F7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957" w:type="dxa"/>
            <w:noWrap/>
            <w:vAlign w:val="bottom"/>
            <w:hideMark/>
          </w:tcPr>
          <w:p w14:paraId="07E80FBC" w14:textId="2B8FAED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342 (15)</w:t>
            </w:r>
          </w:p>
        </w:tc>
        <w:tc>
          <w:tcPr>
            <w:tcW w:w="900" w:type="dxa"/>
            <w:noWrap/>
            <w:vAlign w:val="bottom"/>
            <w:hideMark/>
          </w:tcPr>
          <w:p w14:paraId="6CB05877" w14:textId="673C0EE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22 (3)</w:t>
            </w:r>
          </w:p>
        </w:tc>
        <w:tc>
          <w:tcPr>
            <w:tcW w:w="900" w:type="dxa"/>
            <w:noWrap/>
            <w:vAlign w:val="bottom"/>
            <w:hideMark/>
          </w:tcPr>
          <w:p w14:paraId="443EBDC6" w14:textId="59BDC91E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89 (7)</w:t>
            </w:r>
          </w:p>
        </w:tc>
        <w:tc>
          <w:tcPr>
            <w:tcW w:w="1170" w:type="dxa"/>
            <w:noWrap/>
            <w:vAlign w:val="bottom"/>
            <w:hideMark/>
          </w:tcPr>
          <w:p w14:paraId="3603282D" w14:textId="10DF0B7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253 (13)</w:t>
            </w:r>
          </w:p>
        </w:tc>
        <w:tc>
          <w:tcPr>
            <w:tcW w:w="1260" w:type="dxa"/>
            <w:noWrap/>
            <w:vAlign w:val="bottom"/>
            <w:hideMark/>
          </w:tcPr>
          <w:p w14:paraId="3229189F" w14:textId="0A88CD6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0.06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6DA2502B" w14:textId="738D027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0.24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06EA7B9C" w14:textId="553D2AD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 (0.01)</w:t>
            </w:r>
          </w:p>
        </w:tc>
      </w:tr>
      <w:tr w:rsidR="009167DC" w:rsidRPr="00456B0C" w14:paraId="0CF0092D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065ED9E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957" w:type="dxa"/>
            <w:noWrap/>
            <w:vAlign w:val="bottom"/>
            <w:hideMark/>
          </w:tcPr>
          <w:p w14:paraId="01599C0C" w14:textId="1302006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349 (24)</w:t>
            </w:r>
          </w:p>
        </w:tc>
        <w:tc>
          <w:tcPr>
            <w:tcW w:w="900" w:type="dxa"/>
            <w:noWrap/>
            <w:vAlign w:val="bottom"/>
            <w:hideMark/>
          </w:tcPr>
          <w:p w14:paraId="65C41D12" w14:textId="17CC272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21 (5)</w:t>
            </w:r>
          </w:p>
        </w:tc>
        <w:tc>
          <w:tcPr>
            <w:tcW w:w="900" w:type="dxa"/>
            <w:noWrap/>
            <w:vAlign w:val="bottom"/>
            <w:hideMark/>
          </w:tcPr>
          <w:p w14:paraId="2F9C3BE5" w14:textId="4431FEF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63 (7)</w:t>
            </w:r>
          </w:p>
        </w:tc>
        <w:tc>
          <w:tcPr>
            <w:tcW w:w="1170" w:type="dxa"/>
            <w:noWrap/>
            <w:vAlign w:val="bottom"/>
            <w:hideMark/>
          </w:tcPr>
          <w:p w14:paraId="17B284E7" w14:textId="511DA28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286 (20)</w:t>
            </w:r>
          </w:p>
        </w:tc>
        <w:tc>
          <w:tcPr>
            <w:tcW w:w="1260" w:type="dxa"/>
            <w:noWrap/>
            <w:vAlign w:val="bottom"/>
            <w:hideMark/>
          </w:tcPr>
          <w:p w14:paraId="36A15B0D" w14:textId="7ACDC22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0.06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672EBFFC" w14:textId="47506E6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0.17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07882494" w14:textId="05A9D24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0.77 (0.02)</w:t>
            </w:r>
          </w:p>
        </w:tc>
      </w:tr>
      <w:tr w:rsidR="009167DC" w:rsidRPr="00456B0C" w14:paraId="7C871A8F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F9CBACB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957" w:type="dxa"/>
            <w:noWrap/>
            <w:vAlign w:val="bottom"/>
            <w:hideMark/>
          </w:tcPr>
          <w:p w14:paraId="6AB6E778" w14:textId="1697A28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361 (20)</w:t>
            </w:r>
          </w:p>
        </w:tc>
        <w:tc>
          <w:tcPr>
            <w:tcW w:w="900" w:type="dxa"/>
            <w:noWrap/>
            <w:vAlign w:val="bottom"/>
            <w:hideMark/>
          </w:tcPr>
          <w:p w14:paraId="05DACBD3" w14:textId="4A7171C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48 (10)</w:t>
            </w:r>
          </w:p>
        </w:tc>
        <w:tc>
          <w:tcPr>
            <w:tcW w:w="900" w:type="dxa"/>
            <w:noWrap/>
            <w:vAlign w:val="bottom"/>
            <w:hideMark/>
          </w:tcPr>
          <w:p w14:paraId="35CA2057" w14:textId="459B292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78 (9)</w:t>
            </w:r>
          </w:p>
        </w:tc>
        <w:tc>
          <w:tcPr>
            <w:tcW w:w="1170" w:type="dxa"/>
            <w:noWrap/>
            <w:vAlign w:val="bottom"/>
            <w:hideMark/>
          </w:tcPr>
          <w:p w14:paraId="26477669" w14:textId="753E907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283 (18)</w:t>
            </w:r>
          </w:p>
        </w:tc>
        <w:tc>
          <w:tcPr>
            <w:tcW w:w="1260" w:type="dxa"/>
            <w:noWrap/>
            <w:vAlign w:val="bottom"/>
            <w:hideMark/>
          </w:tcPr>
          <w:p w14:paraId="1E965497" w14:textId="1D4591A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0.12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0837F269" w14:textId="7487E14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0.19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655B598B" w14:textId="3FC8E5D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0.69 (0.02)</w:t>
            </w:r>
          </w:p>
        </w:tc>
      </w:tr>
      <w:tr w:rsidR="009167DC" w:rsidRPr="00456B0C" w14:paraId="6E2E26DB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612E3D2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957" w:type="dxa"/>
            <w:noWrap/>
            <w:vAlign w:val="bottom"/>
            <w:hideMark/>
          </w:tcPr>
          <w:p w14:paraId="7DBAE380" w14:textId="73211C2B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292 (46)</w:t>
            </w:r>
          </w:p>
        </w:tc>
        <w:tc>
          <w:tcPr>
            <w:tcW w:w="900" w:type="dxa"/>
            <w:noWrap/>
            <w:vAlign w:val="bottom"/>
            <w:hideMark/>
          </w:tcPr>
          <w:p w14:paraId="05B69B24" w14:textId="0CF5AD4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18 (6)</w:t>
            </w:r>
          </w:p>
        </w:tc>
        <w:tc>
          <w:tcPr>
            <w:tcW w:w="900" w:type="dxa"/>
            <w:noWrap/>
            <w:vAlign w:val="bottom"/>
            <w:hideMark/>
          </w:tcPr>
          <w:p w14:paraId="496A6E72" w14:textId="77A10D7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85 (14)</w:t>
            </w:r>
          </w:p>
        </w:tc>
        <w:tc>
          <w:tcPr>
            <w:tcW w:w="1170" w:type="dxa"/>
            <w:noWrap/>
            <w:vAlign w:val="bottom"/>
            <w:hideMark/>
          </w:tcPr>
          <w:p w14:paraId="131BF85D" w14:textId="1F7CB76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206 (33)</w:t>
            </w:r>
          </w:p>
        </w:tc>
        <w:tc>
          <w:tcPr>
            <w:tcW w:w="1260" w:type="dxa"/>
            <w:noWrap/>
            <w:vAlign w:val="bottom"/>
            <w:hideMark/>
          </w:tcPr>
          <w:p w14:paraId="3313BF4F" w14:textId="746943A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0.06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179F0408" w14:textId="3B5493D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0.28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4A6A6193" w14:textId="5C52A11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0.67 (0.02)</w:t>
            </w:r>
          </w:p>
        </w:tc>
      </w:tr>
      <w:tr w:rsidR="009167DC" w:rsidRPr="00456B0C" w14:paraId="6430047A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B959352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957" w:type="dxa"/>
            <w:noWrap/>
            <w:vAlign w:val="bottom"/>
            <w:hideMark/>
          </w:tcPr>
          <w:p w14:paraId="3441A30E" w14:textId="1BB759B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253 (18)</w:t>
            </w:r>
          </w:p>
        </w:tc>
        <w:tc>
          <w:tcPr>
            <w:tcW w:w="900" w:type="dxa"/>
            <w:noWrap/>
            <w:vAlign w:val="bottom"/>
            <w:hideMark/>
          </w:tcPr>
          <w:p w14:paraId="55192A13" w14:textId="71202E2B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31 (4)</w:t>
            </w:r>
          </w:p>
        </w:tc>
        <w:tc>
          <w:tcPr>
            <w:tcW w:w="900" w:type="dxa"/>
            <w:noWrap/>
            <w:vAlign w:val="bottom"/>
            <w:hideMark/>
          </w:tcPr>
          <w:p w14:paraId="416FFA83" w14:textId="3925C80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58 (6)</w:t>
            </w:r>
          </w:p>
        </w:tc>
        <w:tc>
          <w:tcPr>
            <w:tcW w:w="1170" w:type="dxa"/>
            <w:noWrap/>
            <w:vAlign w:val="bottom"/>
            <w:hideMark/>
          </w:tcPr>
          <w:p w14:paraId="7FEA44BC" w14:textId="6DD12AB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194 (14)</w:t>
            </w:r>
          </w:p>
        </w:tc>
        <w:tc>
          <w:tcPr>
            <w:tcW w:w="1260" w:type="dxa"/>
            <w:noWrap/>
            <w:vAlign w:val="bottom"/>
            <w:hideMark/>
          </w:tcPr>
          <w:p w14:paraId="595BD5A2" w14:textId="5FB62C2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0.11 (0.01)</w:t>
            </w:r>
          </w:p>
        </w:tc>
        <w:tc>
          <w:tcPr>
            <w:tcW w:w="1350" w:type="dxa"/>
            <w:noWrap/>
            <w:vAlign w:val="bottom"/>
            <w:hideMark/>
          </w:tcPr>
          <w:p w14:paraId="331F9313" w14:textId="53B3D6A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0.21 (0.01)</w:t>
            </w:r>
          </w:p>
        </w:tc>
        <w:tc>
          <w:tcPr>
            <w:tcW w:w="1260" w:type="dxa"/>
            <w:noWrap/>
            <w:vAlign w:val="bottom"/>
            <w:hideMark/>
          </w:tcPr>
          <w:p w14:paraId="5D5A16F8" w14:textId="6E514A2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0.68 (0.01)</w:t>
            </w:r>
          </w:p>
        </w:tc>
      </w:tr>
      <w:tr w:rsidR="009167DC" w:rsidRPr="00456B0C" w14:paraId="0BB1C06F" w14:textId="77777777" w:rsidTr="00D111DD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128BB1A" w14:textId="7777777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456B0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2017</w:t>
            </w:r>
          </w:p>
        </w:tc>
        <w:tc>
          <w:tcPr>
            <w:tcW w:w="957" w:type="dxa"/>
            <w:noWrap/>
            <w:vAlign w:val="bottom"/>
            <w:hideMark/>
          </w:tcPr>
          <w:p w14:paraId="329E94CF" w14:textId="1974E6D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250 (29)</w:t>
            </w:r>
          </w:p>
        </w:tc>
        <w:tc>
          <w:tcPr>
            <w:tcW w:w="900" w:type="dxa"/>
            <w:noWrap/>
            <w:vAlign w:val="bottom"/>
            <w:hideMark/>
          </w:tcPr>
          <w:p w14:paraId="08BFA42A" w14:textId="0CA79B6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28 (6)</w:t>
            </w:r>
          </w:p>
        </w:tc>
        <w:tc>
          <w:tcPr>
            <w:tcW w:w="900" w:type="dxa"/>
            <w:noWrap/>
            <w:vAlign w:val="bottom"/>
            <w:hideMark/>
          </w:tcPr>
          <w:p w14:paraId="3B09A65E" w14:textId="505324C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71 (10)</w:t>
            </w:r>
          </w:p>
        </w:tc>
        <w:tc>
          <w:tcPr>
            <w:tcW w:w="1170" w:type="dxa"/>
            <w:noWrap/>
            <w:vAlign w:val="bottom"/>
            <w:hideMark/>
          </w:tcPr>
          <w:p w14:paraId="7C402615" w14:textId="2595723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179 (21)</w:t>
            </w:r>
          </w:p>
        </w:tc>
        <w:tc>
          <w:tcPr>
            <w:tcW w:w="1260" w:type="dxa"/>
            <w:noWrap/>
            <w:vAlign w:val="bottom"/>
            <w:hideMark/>
          </w:tcPr>
          <w:p w14:paraId="4401EDD6" w14:textId="734845F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190E0E79" w14:textId="1BFF21E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0.26 (0.02)</w:t>
            </w:r>
          </w:p>
        </w:tc>
        <w:tc>
          <w:tcPr>
            <w:tcW w:w="1260" w:type="dxa"/>
            <w:noWrap/>
            <w:vAlign w:val="bottom"/>
            <w:hideMark/>
          </w:tcPr>
          <w:p w14:paraId="4B4E08BB" w14:textId="795ECF1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9167DC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0.64 (0.02)</w:t>
            </w:r>
          </w:p>
        </w:tc>
      </w:tr>
    </w:tbl>
    <w:p w14:paraId="3D663562" w14:textId="77777777" w:rsidR="004A31C2" w:rsidRDefault="004A31C2">
      <w:pPr>
        <w:spacing w:before="0" w:after="0" w:line="240" w:lineRule="auto"/>
      </w:pPr>
    </w:p>
    <w:tbl>
      <w:tblPr>
        <w:tblW w:w="778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94"/>
        <w:gridCol w:w="994"/>
        <w:gridCol w:w="994"/>
      </w:tblGrid>
      <w:tr w:rsidR="004A31C2" w:rsidRPr="004A31C2" w14:paraId="34EF15FF" w14:textId="77777777" w:rsidTr="004A31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E0A2" w14:textId="5F28BE97" w:rsidR="004A31C2" w:rsidRPr="004A31C2" w:rsidRDefault="004A31C2" w:rsidP="008E3687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966B" w14:textId="392494E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7277" w14:textId="4B721B6B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3923" w14:textId="7392B11C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E1EF" w14:textId="5DA165D2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6F14" w14:textId="13CC23C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49A1" w14:textId="19862247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6686" w14:textId="49DDB71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1E8B9F10" w14:textId="77777777" w:rsidTr="004A31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B705" w14:textId="59C6ABA6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D6C" w14:textId="35B3F086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9393" w14:textId="531F09C3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31FE" w14:textId="68C669CF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8A9A" w14:textId="1ED62097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3206" w14:textId="17ACF409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0897" w14:textId="611AB311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5ECD" w14:textId="58547D0C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50DEA786" w14:textId="77777777" w:rsidTr="004A31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F251" w14:textId="3C4E2873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EE88" w14:textId="1D729D9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0D4" w14:textId="51158812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4A9" w14:textId="4211F3E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439A" w14:textId="45C7BFB0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402" w14:textId="1B118EB1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58E2" w14:textId="0B9BE848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ACDF" w14:textId="772ACCAC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0C13B641" w14:textId="77777777" w:rsidTr="004A31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A895" w14:textId="7CDD07A1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1AFE" w14:textId="467AB1D6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6B53" w14:textId="6C052C71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BF3" w14:textId="1D86D2C1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4073" w14:textId="584FF893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4953" w14:textId="0EFFFDAA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547" w14:textId="0DB32992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9603" w14:textId="2D4E6C1B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12685809" w14:textId="77777777" w:rsidTr="004A31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1D3" w14:textId="349605C6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6DEC" w14:textId="7A685F15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AA5C" w14:textId="1114A6E3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6B07" w14:textId="6053087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E30E" w14:textId="6C797BD3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F22" w14:textId="0B903462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8D65" w14:textId="36364847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20B4" w14:textId="5B7F99D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59A7AFE9" w14:textId="77777777" w:rsidTr="003847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5FF0D" w14:textId="6C5EE8A5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66EE4" w14:textId="50DA93A4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8DA26" w14:textId="6A8D7BF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5BBEB" w14:textId="3D43BBE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71797" w14:textId="6C741B2F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0C0F1" w14:textId="2CF5CADC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329" w14:textId="7859ED69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E2BEB" w14:textId="6FC875B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37023D24" w14:textId="77777777" w:rsidTr="003847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59CF" w14:textId="19160122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61DB5" w14:textId="044D006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E9BD8" w14:textId="3D266066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D874E" w14:textId="3CB9C0C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CB35F" w14:textId="09B9ECB0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A1CE6" w14:textId="1CA89070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39826" w14:textId="5035025D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08F32" w14:textId="100FFBA1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4A31C2" w:rsidRPr="004A31C2" w14:paraId="229C0E7F" w14:textId="77777777" w:rsidTr="003847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06EF5" w14:textId="73189DC8" w:rsidR="004A31C2" w:rsidRPr="004A31C2" w:rsidRDefault="004A31C2" w:rsidP="004A31C2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DA7E4" w14:textId="3C2F067C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E851C" w14:textId="6DED1AE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54E41" w14:textId="37450567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7DE3D" w14:textId="2E420EF8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5C711" w14:textId="0BC20B8E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A926" w14:textId="47D9DB62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E5B5" w14:textId="7C363D48" w:rsidR="004A31C2" w:rsidRPr="004A31C2" w:rsidRDefault="004A31C2" w:rsidP="004A31C2">
            <w:pPr>
              <w:spacing w:before="0"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</w:tbl>
    <w:p w14:paraId="3DC1E612" w14:textId="3E0E76DF" w:rsidR="008E3687" w:rsidRDefault="008E3687">
      <w:pPr>
        <w:spacing w:before="0" w:after="0" w:line="240" w:lineRule="auto"/>
      </w:pPr>
    </w:p>
    <w:p w14:paraId="4BF30E2C" w14:textId="77777777" w:rsidR="008E3687" w:rsidRDefault="008E3687">
      <w:pPr>
        <w:spacing w:before="0" w:after="0" w:line="240" w:lineRule="auto"/>
      </w:pPr>
      <w:r>
        <w:br w:type="page"/>
      </w:r>
    </w:p>
    <w:p w14:paraId="6D9D13D3" w14:textId="77777777" w:rsidR="001D5EAA" w:rsidRDefault="001D5EAA">
      <w:pPr>
        <w:spacing w:before="0" w:after="0" w:line="240" w:lineRule="auto"/>
      </w:pPr>
    </w:p>
    <w:p w14:paraId="5AFD10BA" w14:textId="609CD7E4" w:rsidR="006423B2" w:rsidRDefault="00371708" w:rsidP="008015C3">
      <w:pPr>
        <w:pStyle w:val="BodyText"/>
        <w:rPr>
          <w:sz w:val="24"/>
        </w:rPr>
      </w:pPr>
      <w:r w:rsidRPr="008015C3">
        <w:rPr>
          <w:sz w:val="24"/>
        </w:rPr>
        <w:t xml:space="preserve">Table </w:t>
      </w:r>
      <w:r w:rsidR="00D30CE7" w:rsidRPr="008015C3">
        <w:rPr>
          <w:sz w:val="24"/>
        </w:rPr>
        <w:t>S</w:t>
      </w:r>
      <w:r w:rsidR="00D30CE7">
        <w:rPr>
          <w:sz w:val="24"/>
        </w:rPr>
        <w:t>5</w:t>
      </w:r>
      <w:r w:rsidRPr="008015C3">
        <w:rPr>
          <w:sz w:val="24"/>
        </w:rPr>
        <w:t>. Rates of CIBW reproduction and survival, 2005 to 2017.</w:t>
      </w:r>
      <w:r w:rsidR="00D53A3F">
        <w:rPr>
          <w:sz w:val="24"/>
        </w:rPr>
        <w:t xml:space="preserve"> </w:t>
      </w:r>
      <w:r w:rsidR="00D53A3F" w:rsidRPr="001F2788">
        <w:rPr>
          <w:sz w:val="24"/>
        </w:rPr>
        <w:t>The standard deviation of the estimate is provided in parenthesis. The variables shown in the table are described in Table 2.</w:t>
      </w:r>
    </w:p>
    <w:p w14:paraId="32249F76" w14:textId="77777777" w:rsidR="00EB58C0" w:rsidRPr="008015C3" w:rsidRDefault="00EB58C0" w:rsidP="008015C3">
      <w:pPr>
        <w:pStyle w:val="BodyText"/>
        <w:rPr>
          <w:sz w:val="24"/>
        </w:rPr>
      </w:pPr>
    </w:p>
    <w:tbl>
      <w:tblPr>
        <w:tblStyle w:val="GridTable1Light"/>
        <w:tblW w:w="75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00" w:firstRow="0" w:lastRow="0" w:firstColumn="0" w:lastColumn="0" w:noHBand="0" w:noVBand="1"/>
      </w:tblPr>
      <w:tblGrid>
        <w:gridCol w:w="663"/>
        <w:gridCol w:w="1407"/>
        <w:gridCol w:w="1350"/>
        <w:gridCol w:w="1350"/>
        <w:gridCol w:w="1440"/>
        <w:gridCol w:w="1350"/>
      </w:tblGrid>
      <w:tr w:rsidR="000573BC" w:rsidRPr="00C65F7E" w14:paraId="3980897A" w14:textId="77777777" w:rsidTr="00456B0C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881DEE" w14:textId="77777777" w:rsidR="000573BC" w:rsidRPr="00C65F7E" w:rsidRDefault="000573BC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w:r w:rsidRPr="00C65F7E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77F12F3D" w14:textId="77777777" w:rsidR="000573BC" w:rsidRPr="00C65F7E" w:rsidRDefault="00000000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000D1E6D" w14:textId="25BE81B7" w:rsidR="000573BC" w:rsidRDefault="00000000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r>
                      <w:ins w:id="2" w:author="Bernard, Jordan W (DFG)" w:date="2025-02-07T16:50:00Z" w16du:dateUtc="2025-02-08T01:50:00Z"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  ∙</m:t>
                      </w:ins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AAE3A0E" w14:textId="5CDC0733" w:rsidR="000573BC" w:rsidRPr="00C65F7E" w:rsidRDefault="00000000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F637E1" w14:textId="77777777" w:rsidR="000573BC" w:rsidRPr="00C65F7E" w:rsidRDefault="00000000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8CA71E7" w14:textId="77777777" w:rsidR="000573BC" w:rsidRPr="00C65F7E" w:rsidRDefault="00000000" w:rsidP="00BF328A">
            <w:pPr>
              <w:pStyle w:val="BodyText"/>
              <w:spacing w:before="40" w:after="40" w:line="240" w:lineRule="auto"/>
              <w:rPr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y,3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</w:tr>
      <w:tr w:rsidR="009167DC" w:rsidRPr="00456B0C" w14:paraId="409AF19A" w14:textId="77777777" w:rsidTr="008335E7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26DD2535" w14:textId="0E4F61CA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2005</w:t>
            </w:r>
          </w:p>
        </w:tc>
        <w:tc>
          <w:tcPr>
            <w:tcW w:w="1407" w:type="dxa"/>
            <w:noWrap/>
            <w:vAlign w:val="bottom"/>
            <w:hideMark/>
          </w:tcPr>
          <w:p w14:paraId="0CE932E1" w14:textId="0E7EE22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0.24 (0.14)</w:t>
            </w:r>
          </w:p>
        </w:tc>
        <w:tc>
          <w:tcPr>
            <w:tcW w:w="1350" w:type="dxa"/>
            <w:noWrap/>
            <w:vAlign w:val="bottom"/>
            <w:hideMark/>
          </w:tcPr>
          <w:p w14:paraId="6951A64C" w14:textId="1E22C481" w:rsidR="009167DC" w:rsidRPr="003A66EB" w:rsidRDefault="003A66EB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0.88 (0.06)</w:t>
            </w:r>
          </w:p>
        </w:tc>
        <w:tc>
          <w:tcPr>
            <w:tcW w:w="1350" w:type="dxa"/>
            <w:noWrap/>
            <w:vAlign w:val="bottom"/>
            <w:hideMark/>
          </w:tcPr>
          <w:p w14:paraId="7C65932A" w14:textId="654AD0B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0.89 (0.14)</w:t>
            </w:r>
          </w:p>
        </w:tc>
        <w:tc>
          <w:tcPr>
            <w:tcW w:w="1440" w:type="dxa"/>
            <w:noWrap/>
            <w:vAlign w:val="bottom"/>
            <w:hideMark/>
          </w:tcPr>
          <w:p w14:paraId="5FCB9F21" w14:textId="56E18C7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 (0.15)</w:t>
            </w:r>
          </w:p>
        </w:tc>
        <w:tc>
          <w:tcPr>
            <w:tcW w:w="1350" w:type="dxa"/>
            <w:noWrap/>
            <w:vAlign w:val="bottom"/>
            <w:hideMark/>
          </w:tcPr>
          <w:p w14:paraId="21A48BFB" w14:textId="19AEF99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0.89 (0.07)</w:t>
            </w:r>
          </w:p>
        </w:tc>
      </w:tr>
      <w:tr w:rsidR="009167DC" w:rsidRPr="00456B0C" w14:paraId="24F55B70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13337D7C" w14:textId="45EADCD7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2006</w:t>
            </w:r>
          </w:p>
        </w:tc>
        <w:tc>
          <w:tcPr>
            <w:tcW w:w="1407" w:type="dxa"/>
            <w:noWrap/>
            <w:vAlign w:val="bottom"/>
            <w:hideMark/>
          </w:tcPr>
          <w:p w14:paraId="3961BE09" w14:textId="16A178D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0.26 (0.07)</w:t>
            </w:r>
          </w:p>
        </w:tc>
        <w:tc>
          <w:tcPr>
            <w:tcW w:w="1350" w:type="dxa"/>
            <w:noWrap/>
            <w:vAlign w:val="bottom"/>
            <w:hideMark/>
          </w:tcPr>
          <w:p w14:paraId="15F45DA5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0.91 (0.04)</w:t>
            </w:r>
          </w:p>
          <w:p w14:paraId="75C43DC0" w14:textId="7ADAC11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0481F0D4" w14:textId="4D57B80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0.71 (0.19)</w:t>
            </w:r>
          </w:p>
        </w:tc>
        <w:tc>
          <w:tcPr>
            <w:tcW w:w="1440" w:type="dxa"/>
            <w:noWrap/>
            <w:vAlign w:val="bottom"/>
            <w:hideMark/>
          </w:tcPr>
          <w:p w14:paraId="0800B515" w14:textId="511290DE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0.83 (0.19)</w:t>
            </w:r>
          </w:p>
        </w:tc>
        <w:tc>
          <w:tcPr>
            <w:tcW w:w="1350" w:type="dxa"/>
            <w:noWrap/>
            <w:vAlign w:val="bottom"/>
            <w:hideMark/>
          </w:tcPr>
          <w:p w14:paraId="1E2FA5B9" w14:textId="1F8ADF5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0.97 (0.03)</w:t>
            </w:r>
          </w:p>
        </w:tc>
      </w:tr>
      <w:tr w:rsidR="009167DC" w:rsidRPr="00456B0C" w14:paraId="33447170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73C1981F" w14:textId="6AA921EB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2007</w:t>
            </w:r>
          </w:p>
        </w:tc>
        <w:tc>
          <w:tcPr>
            <w:tcW w:w="1407" w:type="dxa"/>
            <w:noWrap/>
            <w:vAlign w:val="bottom"/>
            <w:hideMark/>
          </w:tcPr>
          <w:p w14:paraId="64F5E58E" w14:textId="5ECD9F0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0.15 (0.04)</w:t>
            </w:r>
          </w:p>
        </w:tc>
        <w:tc>
          <w:tcPr>
            <w:tcW w:w="1350" w:type="dxa"/>
            <w:noWrap/>
            <w:vAlign w:val="bottom"/>
            <w:hideMark/>
          </w:tcPr>
          <w:p w14:paraId="780D1927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 (0.06)</w:t>
            </w:r>
          </w:p>
          <w:p w14:paraId="48746203" w14:textId="1BA65C0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33E0D65F" w14:textId="4A5BF9B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0.86 (0.15)</w:t>
            </w:r>
          </w:p>
        </w:tc>
        <w:tc>
          <w:tcPr>
            <w:tcW w:w="1440" w:type="dxa"/>
            <w:noWrap/>
            <w:vAlign w:val="bottom"/>
            <w:hideMark/>
          </w:tcPr>
          <w:p w14:paraId="538CC6B7" w14:textId="6E3BFB8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0.79 (0.2)</w:t>
            </w:r>
          </w:p>
        </w:tc>
        <w:tc>
          <w:tcPr>
            <w:tcW w:w="1350" w:type="dxa"/>
            <w:noWrap/>
            <w:vAlign w:val="bottom"/>
            <w:hideMark/>
          </w:tcPr>
          <w:p w14:paraId="5AB029E7" w14:textId="7519FA5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0.87 (0.07)</w:t>
            </w:r>
          </w:p>
        </w:tc>
      </w:tr>
      <w:tr w:rsidR="009167DC" w:rsidRPr="00456B0C" w14:paraId="0712161A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63C0AC74" w14:textId="52FFD834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2008</w:t>
            </w:r>
          </w:p>
        </w:tc>
        <w:tc>
          <w:tcPr>
            <w:tcW w:w="1407" w:type="dxa"/>
            <w:noWrap/>
            <w:vAlign w:val="bottom"/>
            <w:hideMark/>
          </w:tcPr>
          <w:p w14:paraId="71A4C504" w14:textId="385EA34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0.16 (0.06)</w:t>
            </w:r>
          </w:p>
        </w:tc>
        <w:tc>
          <w:tcPr>
            <w:tcW w:w="1350" w:type="dxa"/>
            <w:noWrap/>
            <w:vAlign w:val="bottom"/>
            <w:hideMark/>
          </w:tcPr>
          <w:p w14:paraId="0C014AD2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0.93 (0.04)</w:t>
            </w:r>
          </w:p>
          <w:p w14:paraId="5927135A" w14:textId="3868287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4B1E48EC" w14:textId="6F82621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 (0.14)</w:t>
            </w:r>
          </w:p>
        </w:tc>
        <w:tc>
          <w:tcPr>
            <w:tcW w:w="1440" w:type="dxa"/>
            <w:noWrap/>
            <w:vAlign w:val="bottom"/>
            <w:hideMark/>
          </w:tcPr>
          <w:p w14:paraId="63E06EC8" w14:textId="29178D7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0.86 (0.16)</w:t>
            </w:r>
          </w:p>
        </w:tc>
        <w:tc>
          <w:tcPr>
            <w:tcW w:w="1350" w:type="dxa"/>
            <w:noWrap/>
            <w:vAlign w:val="bottom"/>
            <w:hideMark/>
          </w:tcPr>
          <w:p w14:paraId="3406E1D2" w14:textId="4E32B41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0.97 (0.03)</w:t>
            </w:r>
          </w:p>
        </w:tc>
      </w:tr>
      <w:tr w:rsidR="009167DC" w:rsidRPr="00456B0C" w14:paraId="1F486BF7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5BE68AA2" w14:textId="67692CC2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2009</w:t>
            </w:r>
          </w:p>
        </w:tc>
        <w:tc>
          <w:tcPr>
            <w:tcW w:w="1407" w:type="dxa"/>
            <w:noWrap/>
            <w:vAlign w:val="bottom"/>
            <w:hideMark/>
          </w:tcPr>
          <w:p w14:paraId="3661429E" w14:textId="61EEC91B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0.09 (0.03)</w:t>
            </w:r>
          </w:p>
        </w:tc>
        <w:tc>
          <w:tcPr>
            <w:tcW w:w="1350" w:type="dxa"/>
            <w:noWrap/>
            <w:vAlign w:val="bottom"/>
            <w:hideMark/>
          </w:tcPr>
          <w:p w14:paraId="4A3215E9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0.93 (0.05)</w:t>
            </w:r>
          </w:p>
          <w:p w14:paraId="4C45721A" w14:textId="750EFE0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1F372CF5" w14:textId="165F946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0.89 (0.12)</w:t>
            </w:r>
          </w:p>
        </w:tc>
        <w:tc>
          <w:tcPr>
            <w:tcW w:w="1440" w:type="dxa"/>
            <w:noWrap/>
            <w:vAlign w:val="bottom"/>
            <w:hideMark/>
          </w:tcPr>
          <w:p w14:paraId="22C480DB" w14:textId="16AFC62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0.87 (0.14)</w:t>
            </w:r>
          </w:p>
        </w:tc>
        <w:tc>
          <w:tcPr>
            <w:tcW w:w="1350" w:type="dxa"/>
            <w:noWrap/>
            <w:vAlign w:val="bottom"/>
            <w:hideMark/>
          </w:tcPr>
          <w:p w14:paraId="679020D5" w14:textId="7135B31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0.95 (0.05)</w:t>
            </w:r>
          </w:p>
        </w:tc>
      </w:tr>
      <w:tr w:rsidR="009167DC" w:rsidRPr="00456B0C" w14:paraId="399F8E28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38629B61" w14:textId="6671EBD2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1407" w:type="dxa"/>
            <w:noWrap/>
            <w:vAlign w:val="bottom"/>
            <w:hideMark/>
          </w:tcPr>
          <w:p w14:paraId="39EF9801" w14:textId="6EE31E2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 (0.06)</w:t>
            </w:r>
          </w:p>
        </w:tc>
        <w:tc>
          <w:tcPr>
            <w:tcW w:w="1350" w:type="dxa"/>
            <w:noWrap/>
            <w:vAlign w:val="bottom"/>
            <w:hideMark/>
          </w:tcPr>
          <w:p w14:paraId="5BC674BC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 (0.07)</w:t>
            </w:r>
          </w:p>
          <w:p w14:paraId="37A727F2" w14:textId="1412C0B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22B430A1" w14:textId="5D518C53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0.66 (0.21)</w:t>
            </w:r>
          </w:p>
        </w:tc>
        <w:tc>
          <w:tcPr>
            <w:tcW w:w="1440" w:type="dxa"/>
            <w:noWrap/>
            <w:vAlign w:val="bottom"/>
            <w:hideMark/>
          </w:tcPr>
          <w:p w14:paraId="75BA4F6D" w14:textId="24A92FC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0.65 (0.26)</w:t>
            </w:r>
          </w:p>
        </w:tc>
        <w:tc>
          <w:tcPr>
            <w:tcW w:w="1350" w:type="dxa"/>
            <w:noWrap/>
            <w:vAlign w:val="bottom"/>
            <w:hideMark/>
          </w:tcPr>
          <w:p w14:paraId="0785F89F" w14:textId="03D0A0B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0.91 (0.09)</w:t>
            </w:r>
          </w:p>
        </w:tc>
      </w:tr>
      <w:tr w:rsidR="009167DC" w:rsidRPr="00456B0C" w14:paraId="5FB60DF1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391D5652" w14:textId="561DBFB4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1407" w:type="dxa"/>
            <w:noWrap/>
            <w:vAlign w:val="bottom"/>
            <w:hideMark/>
          </w:tcPr>
          <w:p w14:paraId="35854DB3" w14:textId="78EF281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0.15 (0.03)</w:t>
            </w:r>
          </w:p>
        </w:tc>
        <w:tc>
          <w:tcPr>
            <w:tcW w:w="1350" w:type="dxa"/>
            <w:noWrap/>
            <w:vAlign w:val="bottom"/>
            <w:hideMark/>
          </w:tcPr>
          <w:p w14:paraId="1A15B36F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0.81 (0.08)</w:t>
            </w:r>
          </w:p>
          <w:p w14:paraId="5602918F" w14:textId="1792BEC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3B970A5E" w14:textId="6AB0A10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0.79 (0.19)</w:t>
            </w:r>
          </w:p>
        </w:tc>
        <w:tc>
          <w:tcPr>
            <w:tcW w:w="1440" w:type="dxa"/>
            <w:noWrap/>
            <w:vAlign w:val="bottom"/>
            <w:hideMark/>
          </w:tcPr>
          <w:p w14:paraId="2C7595CF" w14:textId="7D16AA07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0.69 (0.25)</w:t>
            </w:r>
          </w:p>
        </w:tc>
        <w:tc>
          <w:tcPr>
            <w:tcW w:w="1350" w:type="dxa"/>
            <w:noWrap/>
            <w:vAlign w:val="bottom"/>
            <w:hideMark/>
          </w:tcPr>
          <w:p w14:paraId="360101FD" w14:textId="4BB59A0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0.88 (0.09)</w:t>
            </w:r>
          </w:p>
        </w:tc>
      </w:tr>
      <w:tr w:rsidR="009167DC" w:rsidRPr="00456B0C" w14:paraId="2E0E8DE4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6641B7E1" w14:textId="577D299E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1407" w:type="dxa"/>
            <w:noWrap/>
            <w:vAlign w:val="bottom"/>
            <w:hideMark/>
          </w:tcPr>
          <w:p w14:paraId="02383112" w14:textId="13314ED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0.17 (0.02)</w:t>
            </w:r>
          </w:p>
        </w:tc>
        <w:tc>
          <w:tcPr>
            <w:tcW w:w="1350" w:type="dxa"/>
            <w:noWrap/>
            <w:vAlign w:val="bottom"/>
            <w:hideMark/>
          </w:tcPr>
          <w:p w14:paraId="30C19F1C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0.87 (0.06)</w:t>
            </w:r>
          </w:p>
          <w:p w14:paraId="40BF3C75" w14:textId="4315F6B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037F21D6" w14:textId="47F9489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0.56 (0.18)</w:t>
            </w:r>
          </w:p>
        </w:tc>
        <w:tc>
          <w:tcPr>
            <w:tcW w:w="1440" w:type="dxa"/>
            <w:noWrap/>
            <w:vAlign w:val="bottom"/>
            <w:hideMark/>
          </w:tcPr>
          <w:p w14:paraId="3F41C43E" w14:textId="138F177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0.79 (0.21)</w:t>
            </w:r>
          </w:p>
        </w:tc>
        <w:tc>
          <w:tcPr>
            <w:tcW w:w="1350" w:type="dxa"/>
            <w:noWrap/>
            <w:vAlign w:val="bottom"/>
            <w:hideMark/>
          </w:tcPr>
          <w:p w14:paraId="59124C86" w14:textId="045049B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0.95 (0.06)</w:t>
            </w:r>
          </w:p>
        </w:tc>
      </w:tr>
      <w:tr w:rsidR="009167DC" w:rsidRPr="00456B0C" w14:paraId="6C63A997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7F663C2A" w14:textId="6ACEA9F6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1407" w:type="dxa"/>
            <w:noWrap/>
            <w:vAlign w:val="bottom"/>
            <w:hideMark/>
          </w:tcPr>
          <w:p w14:paraId="101F1D62" w14:textId="69046D8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0.15 (0.03)</w:t>
            </w:r>
          </w:p>
        </w:tc>
        <w:tc>
          <w:tcPr>
            <w:tcW w:w="1350" w:type="dxa"/>
            <w:noWrap/>
            <w:vAlign w:val="bottom"/>
            <w:hideMark/>
          </w:tcPr>
          <w:p w14:paraId="55708E45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0.89 (0.06)</w:t>
            </w:r>
          </w:p>
          <w:p w14:paraId="14B6F17A" w14:textId="7E07AF6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495A83A0" w14:textId="4D33141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 (0.16)</w:t>
            </w:r>
          </w:p>
        </w:tc>
        <w:tc>
          <w:tcPr>
            <w:tcW w:w="1440" w:type="dxa"/>
            <w:noWrap/>
            <w:vAlign w:val="bottom"/>
            <w:hideMark/>
          </w:tcPr>
          <w:p w14:paraId="307874B5" w14:textId="27B143DF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0.77 (0.22)</w:t>
            </w:r>
          </w:p>
        </w:tc>
        <w:tc>
          <w:tcPr>
            <w:tcW w:w="1350" w:type="dxa"/>
            <w:noWrap/>
            <w:vAlign w:val="bottom"/>
            <w:hideMark/>
          </w:tcPr>
          <w:p w14:paraId="18220698" w14:textId="5B7CF11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0.94 (0.06)</w:t>
            </w:r>
          </w:p>
        </w:tc>
      </w:tr>
      <w:tr w:rsidR="009167DC" w:rsidRPr="00456B0C" w14:paraId="6FB4A9E6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466E04C9" w14:textId="5F5F5C76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1407" w:type="dxa"/>
            <w:noWrap/>
            <w:vAlign w:val="bottom"/>
            <w:hideMark/>
          </w:tcPr>
          <w:p w14:paraId="05BA6179" w14:textId="6AA210C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0.34 (0.07)</w:t>
            </w:r>
          </w:p>
        </w:tc>
        <w:tc>
          <w:tcPr>
            <w:tcW w:w="1350" w:type="dxa"/>
            <w:noWrap/>
            <w:vAlign w:val="bottom"/>
            <w:hideMark/>
          </w:tcPr>
          <w:p w14:paraId="28786D27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0.66 (0.11)</w:t>
            </w:r>
          </w:p>
          <w:p w14:paraId="5A3A1940" w14:textId="6303EE4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01E7923B" w14:textId="0A7CD53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 (0.2)</w:t>
            </w:r>
          </w:p>
        </w:tc>
        <w:tc>
          <w:tcPr>
            <w:tcW w:w="1440" w:type="dxa"/>
            <w:noWrap/>
            <w:vAlign w:val="bottom"/>
            <w:hideMark/>
          </w:tcPr>
          <w:p w14:paraId="2BE19D14" w14:textId="51EE6C7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0.64 (0.26)</w:t>
            </w:r>
          </w:p>
        </w:tc>
        <w:tc>
          <w:tcPr>
            <w:tcW w:w="1350" w:type="dxa"/>
            <w:noWrap/>
            <w:vAlign w:val="bottom"/>
            <w:hideMark/>
          </w:tcPr>
          <w:p w14:paraId="0953D23A" w14:textId="0F130A2C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0.67 (0.13)</w:t>
            </w:r>
          </w:p>
        </w:tc>
      </w:tr>
      <w:tr w:rsidR="009167DC" w:rsidRPr="00456B0C" w14:paraId="3B391DBA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00E6CA8E" w14:textId="2AD0BFEF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1407" w:type="dxa"/>
            <w:noWrap/>
            <w:vAlign w:val="bottom"/>
            <w:hideMark/>
          </w:tcPr>
          <w:p w14:paraId="30F54F93" w14:textId="6F5B170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0.18 (0.05)</w:t>
            </w:r>
          </w:p>
        </w:tc>
        <w:tc>
          <w:tcPr>
            <w:tcW w:w="1350" w:type="dxa"/>
            <w:noWrap/>
            <w:vAlign w:val="bottom"/>
            <w:hideMark/>
          </w:tcPr>
          <w:p w14:paraId="30D05F0B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0.72 (0.1)</w:t>
            </w:r>
          </w:p>
          <w:p w14:paraId="4DFA97C3" w14:textId="1A024D48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219D059F" w14:textId="299E3AC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0.47 (0.21)</w:t>
            </w:r>
          </w:p>
        </w:tc>
        <w:tc>
          <w:tcPr>
            <w:tcW w:w="1440" w:type="dxa"/>
            <w:noWrap/>
            <w:vAlign w:val="bottom"/>
            <w:hideMark/>
          </w:tcPr>
          <w:p w14:paraId="1FED649A" w14:textId="6BD854CA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0.54 (0.28)</w:t>
            </w:r>
          </w:p>
        </w:tc>
        <w:tc>
          <w:tcPr>
            <w:tcW w:w="1350" w:type="dxa"/>
            <w:noWrap/>
            <w:vAlign w:val="bottom"/>
            <w:hideMark/>
          </w:tcPr>
          <w:p w14:paraId="7139387E" w14:textId="7561AC6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 (0.13)</w:t>
            </w:r>
          </w:p>
        </w:tc>
      </w:tr>
      <w:tr w:rsidR="009167DC" w:rsidRPr="00456B0C" w14:paraId="519CCD15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19364E67" w14:textId="1E74F32F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1407" w:type="dxa"/>
            <w:noWrap/>
            <w:vAlign w:val="bottom"/>
            <w:hideMark/>
          </w:tcPr>
          <w:p w14:paraId="536A7320" w14:textId="712E3C3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0.32 (0.03)</w:t>
            </w:r>
          </w:p>
        </w:tc>
        <w:tc>
          <w:tcPr>
            <w:tcW w:w="1350" w:type="dxa"/>
            <w:noWrap/>
            <w:vAlign w:val="bottom"/>
            <w:hideMark/>
          </w:tcPr>
          <w:p w14:paraId="4AE5B982" w14:textId="77777777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0.82 (0.09)</w:t>
            </w:r>
          </w:p>
          <w:p w14:paraId="35CF64D3" w14:textId="1970B83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705BB017" w14:textId="4FE6E0D1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0.83 (0.18)</w:t>
            </w:r>
          </w:p>
        </w:tc>
        <w:tc>
          <w:tcPr>
            <w:tcW w:w="1440" w:type="dxa"/>
            <w:noWrap/>
            <w:vAlign w:val="bottom"/>
            <w:hideMark/>
          </w:tcPr>
          <w:p w14:paraId="087F6077" w14:textId="593D845D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0.75 (0.23)</w:t>
            </w:r>
          </w:p>
        </w:tc>
        <w:tc>
          <w:tcPr>
            <w:tcW w:w="1350" w:type="dxa"/>
            <w:noWrap/>
            <w:vAlign w:val="bottom"/>
            <w:hideMark/>
          </w:tcPr>
          <w:p w14:paraId="19A45D52" w14:textId="67EBF879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0.86 (0.11)</w:t>
            </w:r>
          </w:p>
        </w:tc>
      </w:tr>
      <w:tr w:rsidR="009167DC" w:rsidRPr="00456B0C" w14:paraId="2190C4DC" w14:textId="77777777" w:rsidTr="00181A7F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vAlign w:val="bottom"/>
            <w:hideMark/>
          </w:tcPr>
          <w:p w14:paraId="0774849C" w14:textId="67B58C21" w:rsidR="009167DC" w:rsidRPr="00456B0C" w:rsidRDefault="009167DC" w:rsidP="009167DC">
            <w:pPr>
              <w:spacing w:before="0" w:after="0" w:line="240" w:lineRule="auto"/>
              <w:jc w:val="right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en-US"/>
              </w:rPr>
              <w:t>2017</w:t>
            </w:r>
          </w:p>
        </w:tc>
        <w:tc>
          <w:tcPr>
            <w:tcW w:w="1407" w:type="dxa"/>
            <w:noWrap/>
            <w:vAlign w:val="bottom"/>
            <w:hideMark/>
          </w:tcPr>
          <w:p w14:paraId="1C101051" w14:textId="01B73EA5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0.32 (0.06)</w:t>
            </w:r>
          </w:p>
        </w:tc>
        <w:tc>
          <w:tcPr>
            <w:tcW w:w="1350" w:type="dxa"/>
            <w:noWrap/>
            <w:vAlign w:val="bottom"/>
            <w:hideMark/>
          </w:tcPr>
          <w:p w14:paraId="16AF8421" w14:textId="77A6FB29" w:rsidR="003A66EB" w:rsidRPr="003A66EB" w:rsidRDefault="003A66EB" w:rsidP="003A66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0.79 (0.09)</w:t>
            </w:r>
          </w:p>
          <w:p w14:paraId="2F4EBD62" w14:textId="73837C30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noWrap/>
            <w:vAlign w:val="bottom"/>
            <w:hideMark/>
          </w:tcPr>
          <w:p w14:paraId="7AC416CA" w14:textId="62CB5036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0.72 (0.24)</w:t>
            </w:r>
          </w:p>
        </w:tc>
        <w:tc>
          <w:tcPr>
            <w:tcW w:w="1440" w:type="dxa"/>
            <w:noWrap/>
            <w:vAlign w:val="bottom"/>
            <w:hideMark/>
          </w:tcPr>
          <w:p w14:paraId="4FAB3A71" w14:textId="6BB59A34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0.69 (0.26)</w:t>
            </w:r>
          </w:p>
        </w:tc>
        <w:tc>
          <w:tcPr>
            <w:tcW w:w="1350" w:type="dxa"/>
            <w:noWrap/>
            <w:vAlign w:val="bottom"/>
            <w:hideMark/>
          </w:tcPr>
          <w:p w14:paraId="76EDF304" w14:textId="119AD862" w:rsidR="009167DC" w:rsidRPr="00456B0C" w:rsidRDefault="009167DC" w:rsidP="009167D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3A66EB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0.89 (0.12)</w:t>
            </w:r>
          </w:p>
        </w:tc>
      </w:tr>
    </w:tbl>
    <w:p w14:paraId="3FAC87D8" w14:textId="0AAC1775" w:rsidR="00CD54D3" w:rsidRPr="00E20B50" w:rsidRDefault="00CD54D3" w:rsidP="0029148A">
      <w:pPr>
        <w:spacing w:before="0" w:after="0" w:line="240" w:lineRule="auto"/>
        <w:rPr>
          <w:sz w:val="20"/>
          <w:szCs w:val="20"/>
        </w:rPr>
      </w:pPr>
    </w:p>
    <w:p w14:paraId="45F761D7" w14:textId="254A7E17" w:rsidR="00E20B50" w:rsidRDefault="00E20B50">
      <w:pPr>
        <w:spacing w:before="0" w:after="0" w:line="240" w:lineRule="auto"/>
      </w:pPr>
      <w:r>
        <w:br w:type="page"/>
      </w:r>
    </w:p>
    <w:p w14:paraId="7A474137" w14:textId="588FA9DF" w:rsidR="00EB58C0" w:rsidRPr="001F2788" w:rsidRDefault="005137E3" w:rsidP="00D53A3F">
      <w:pPr>
        <w:spacing w:before="0" w:after="0" w:line="240" w:lineRule="auto"/>
        <w:rPr>
          <w:sz w:val="24"/>
        </w:rPr>
      </w:pPr>
      <w:r w:rsidRPr="008015C3">
        <w:rPr>
          <w:sz w:val="24"/>
        </w:rPr>
        <w:lastRenderedPageBreak/>
        <w:t xml:space="preserve">Table </w:t>
      </w:r>
      <w:r w:rsidR="00D30CE7" w:rsidRPr="008015C3">
        <w:rPr>
          <w:sz w:val="24"/>
        </w:rPr>
        <w:t>S</w:t>
      </w:r>
      <w:r w:rsidR="00D30CE7">
        <w:rPr>
          <w:sz w:val="24"/>
        </w:rPr>
        <w:t>6</w:t>
      </w:r>
      <w:r w:rsidRPr="008015C3">
        <w:rPr>
          <w:sz w:val="24"/>
        </w:rPr>
        <w:t xml:space="preserve">. </w:t>
      </w:r>
      <w:r w:rsidR="00C53140" w:rsidRPr="00C53140">
        <w:t xml:space="preserve"> </w:t>
      </w:r>
      <w:r w:rsidR="00C53140">
        <w:t>The fat content of select CIBW prey species is summarized below. Note: Information on the fat density of certain CIBW prey species, including starry flounder, yellowfin sole, and shrimp, was not available and therefore these species are not included in the table.</w:t>
      </w:r>
    </w:p>
    <w:p w14:paraId="35D3F7BF" w14:textId="24F4FBA9" w:rsidR="00371708" w:rsidRPr="008015C3" w:rsidRDefault="00371708" w:rsidP="001F2788">
      <w:pPr>
        <w:spacing w:before="0" w:after="0" w:line="240" w:lineRule="auto"/>
        <w:rPr>
          <w:sz w:val="24"/>
        </w:r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975"/>
        <w:gridCol w:w="2700"/>
        <w:gridCol w:w="2610"/>
      </w:tblGrid>
      <w:tr w:rsidR="00E43981" w:rsidRPr="00E43981" w14:paraId="0B45D77C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037B3A90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  <w:t>Species</w:t>
            </w:r>
          </w:p>
        </w:tc>
        <w:tc>
          <w:tcPr>
            <w:tcW w:w="2700" w:type="dxa"/>
            <w:noWrap/>
            <w:hideMark/>
          </w:tcPr>
          <w:p w14:paraId="29824B8E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  <w:t>Fat Content (% by Weight)</w:t>
            </w:r>
          </w:p>
        </w:tc>
        <w:tc>
          <w:tcPr>
            <w:tcW w:w="2610" w:type="dxa"/>
            <w:noWrap/>
            <w:hideMark/>
          </w:tcPr>
          <w:p w14:paraId="069944A1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b/>
                <w:bCs/>
                <w:color w:val="000000"/>
                <w:szCs w:val="22"/>
                <w:lang w:eastAsia="en-US"/>
              </w:rPr>
              <w:t>Source</w:t>
            </w:r>
          </w:p>
        </w:tc>
      </w:tr>
      <w:tr w:rsidR="00E43981" w:rsidRPr="00E43981" w14:paraId="670D66A0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02B94606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Eulachon</w:t>
            </w:r>
          </w:p>
        </w:tc>
        <w:tc>
          <w:tcPr>
            <w:tcW w:w="2700" w:type="dxa"/>
            <w:noWrap/>
            <w:hideMark/>
          </w:tcPr>
          <w:p w14:paraId="18C00A81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20%</w:t>
            </w:r>
          </w:p>
        </w:tc>
        <w:tc>
          <w:tcPr>
            <w:tcW w:w="2610" w:type="dxa"/>
            <w:noWrap/>
            <w:hideMark/>
          </w:tcPr>
          <w:p w14:paraId="1A5FC4CB" w14:textId="5B60157F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Csepp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2017</w:t>
            </w:r>
          </w:p>
        </w:tc>
      </w:tr>
      <w:tr w:rsidR="00E43981" w:rsidRPr="00E43981" w14:paraId="2F0B13CE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082701E3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Pacific Herring</w:t>
            </w:r>
          </w:p>
        </w:tc>
        <w:tc>
          <w:tcPr>
            <w:tcW w:w="2700" w:type="dxa"/>
            <w:noWrap/>
            <w:hideMark/>
          </w:tcPr>
          <w:p w14:paraId="5B801B4F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13%</w:t>
            </w:r>
          </w:p>
        </w:tc>
        <w:tc>
          <w:tcPr>
            <w:tcW w:w="2610" w:type="dxa"/>
            <w:noWrap/>
            <w:hideMark/>
          </w:tcPr>
          <w:p w14:paraId="5CA4883A" w14:textId="12C10645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Csepp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2017</w:t>
            </w:r>
          </w:p>
        </w:tc>
      </w:tr>
      <w:tr w:rsidR="00E43981" w:rsidRPr="00E43981" w14:paraId="7771B0E8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57038D8B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Chinook Salmon</w:t>
            </w:r>
          </w:p>
        </w:tc>
        <w:tc>
          <w:tcPr>
            <w:tcW w:w="2700" w:type="dxa"/>
            <w:noWrap/>
            <w:hideMark/>
          </w:tcPr>
          <w:p w14:paraId="3E59E0D1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11%</w:t>
            </w:r>
          </w:p>
        </w:tc>
        <w:tc>
          <w:tcPr>
            <w:tcW w:w="2610" w:type="dxa"/>
            <w:noWrap/>
            <w:hideMark/>
          </w:tcPr>
          <w:p w14:paraId="19128B2B" w14:textId="5C83DF6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O’Neill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2014</w:t>
            </w:r>
          </w:p>
        </w:tc>
      </w:tr>
      <w:tr w:rsidR="00E43981" w:rsidRPr="00E43981" w14:paraId="20779C19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5F9CAEA3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Sockeye Salmon</w:t>
            </w:r>
          </w:p>
        </w:tc>
        <w:tc>
          <w:tcPr>
            <w:tcW w:w="2700" w:type="dxa"/>
            <w:noWrap/>
            <w:hideMark/>
          </w:tcPr>
          <w:p w14:paraId="18E494E2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11%</w:t>
            </w:r>
          </w:p>
        </w:tc>
        <w:tc>
          <w:tcPr>
            <w:tcW w:w="2610" w:type="dxa"/>
            <w:noWrap/>
            <w:hideMark/>
          </w:tcPr>
          <w:p w14:paraId="14306AA3" w14:textId="2CE6BA1F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O’Neill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2014</w:t>
            </w:r>
          </w:p>
        </w:tc>
      </w:tr>
      <w:tr w:rsidR="00E43981" w:rsidRPr="00E43981" w14:paraId="43CB4FBB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27AC3D5B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Coho Salmon</w:t>
            </w:r>
          </w:p>
        </w:tc>
        <w:tc>
          <w:tcPr>
            <w:tcW w:w="2700" w:type="dxa"/>
            <w:noWrap/>
            <w:hideMark/>
          </w:tcPr>
          <w:p w14:paraId="15BA9079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7%</w:t>
            </w:r>
          </w:p>
        </w:tc>
        <w:tc>
          <w:tcPr>
            <w:tcW w:w="2610" w:type="dxa"/>
            <w:noWrap/>
            <w:hideMark/>
          </w:tcPr>
          <w:p w14:paraId="31451F37" w14:textId="0A3543EA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O’Neill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2014</w:t>
            </w:r>
          </w:p>
        </w:tc>
      </w:tr>
      <w:tr w:rsidR="00E43981" w:rsidRPr="00E43981" w14:paraId="69276F88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69BE8F19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Pink Salmon</w:t>
            </w:r>
          </w:p>
        </w:tc>
        <w:tc>
          <w:tcPr>
            <w:tcW w:w="2700" w:type="dxa"/>
            <w:noWrap/>
            <w:hideMark/>
          </w:tcPr>
          <w:p w14:paraId="4E84ADF0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5%</w:t>
            </w:r>
          </w:p>
        </w:tc>
        <w:tc>
          <w:tcPr>
            <w:tcW w:w="2610" w:type="dxa"/>
            <w:noWrap/>
            <w:hideMark/>
          </w:tcPr>
          <w:p w14:paraId="5311B3B1" w14:textId="28E0A19F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O’Neill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2014</w:t>
            </w:r>
          </w:p>
        </w:tc>
      </w:tr>
      <w:tr w:rsidR="00E43981" w:rsidRPr="00E43981" w14:paraId="10DD386B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28EE9344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Chum Salmon</w:t>
            </w:r>
          </w:p>
        </w:tc>
        <w:tc>
          <w:tcPr>
            <w:tcW w:w="2700" w:type="dxa"/>
            <w:noWrap/>
            <w:hideMark/>
          </w:tcPr>
          <w:p w14:paraId="63946FE4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3%</w:t>
            </w:r>
          </w:p>
        </w:tc>
        <w:tc>
          <w:tcPr>
            <w:tcW w:w="2610" w:type="dxa"/>
            <w:noWrap/>
            <w:hideMark/>
          </w:tcPr>
          <w:p w14:paraId="50957603" w14:textId="121921DE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O’Neill et al.</w:t>
            </w:r>
            <w:r w:rsidR="001D38B2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2014</w:t>
            </w:r>
          </w:p>
        </w:tc>
      </w:tr>
      <w:tr w:rsidR="00E43981" w:rsidRPr="00E43981" w14:paraId="2F018B6C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11CA26DB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Walleye Pollock</w:t>
            </w:r>
          </w:p>
        </w:tc>
        <w:tc>
          <w:tcPr>
            <w:tcW w:w="2700" w:type="dxa"/>
            <w:noWrap/>
            <w:hideMark/>
          </w:tcPr>
          <w:p w14:paraId="13416C10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0.6%</w:t>
            </w:r>
          </w:p>
        </w:tc>
        <w:tc>
          <w:tcPr>
            <w:tcW w:w="2610" w:type="dxa"/>
            <w:noWrap/>
            <w:hideMark/>
          </w:tcPr>
          <w:p w14:paraId="4FDB66BF" w14:textId="37F8F1B5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Oliveira and Bechtel</w:t>
            </w:r>
            <w:r w:rsidR="00787E68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2006</w:t>
            </w:r>
          </w:p>
        </w:tc>
      </w:tr>
      <w:tr w:rsidR="00E43981" w:rsidRPr="00E43981" w14:paraId="056B27B8" w14:textId="77777777" w:rsidTr="001F2788">
        <w:trPr>
          <w:trHeight w:val="300"/>
        </w:trPr>
        <w:tc>
          <w:tcPr>
            <w:tcW w:w="1975" w:type="dxa"/>
            <w:noWrap/>
            <w:hideMark/>
          </w:tcPr>
          <w:p w14:paraId="694E867F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Pacific Cod</w:t>
            </w:r>
          </w:p>
        </w:tc>
        <w:tc>
          <w:tcPr>
            <w:tcW w:w="2700" w:type="dxa"/>
            <w:noWrap/>
            <w:hideMark/>
          </w:tcPr>
          <w:p w14:paraId="048AB54B" w14:textId="77777777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0.6%</w:t>
            </w:r>
          </w:p>
        </w:tc>
        <w:tc>
          <w:tcPr>
            <w:tcW w:w="2610" w:type="dxa"/>
            <w:noWrap/>
            <w:hideMark/>
          </w:tcPr>
          <w:p w14:paraId="5859BB16" w14:textId="7A151C38" w:rsidR="00E43981" w:rsidRPr="00E43981" w:rsidRDefault="00E43981" w:rsidP="00E43981">
            <w:pPr>
              <w:spacing w:before="0" w:after="0" w:line="240" w:lineRule="auto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>Oliveira and Bechtel</w:t>
            </w:r>
            <w:r w:rsidR="00787E68">
              <w:rPr>
                <w:rFonts w:ascii="Calibri" w:hAnsi="Calibri" w:cs="Calibri"/>
                <w:color w:val="000000"/>
                <w:szCs w:val="22"/>
                <w:lang w:eastAsia="en-US"/>
              </w:rPr>
              <w:t>,</w:t>
            </w:r>
            <w:r w:rsidRPr="00E43981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2006</w:t>
            </w:r>
          </w:p>
        </w:tc>
      </w:tr>
    </w:tbl>
    <w:p w14:paraId="70633267" w14:textId="77777777" w:rsidR="008C422F" w:rsidRPr="008015C3" w:rsidRDefault="008C422F" w:rsidP="00945223">
      <w:pPr>
        <w:spacing w:before="0" w:after="0" w:line="240" w:lineRule="auto"/>
        <w:rPr>
          <w:sz w:val="20"/>
          <w:szCs w:val="20"/>
        </w:rPr>
      </w:pPr>
    </w:p>
    <w:sectPr w:rsidR="008C422F" w:rsidRPr="008015C3" w:rsidSect="00DD2B6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084F9" w14:textId="77777777" w:rsidR="00E40B93" w:rsidRDefault="00E40B93" w:rsidP="00782A60">
      <w:r>
        <w:separator/>
      </w:r>
    </w:p>
  </w:endnote>
  <w:endnote w:type="continuationSeparator" w:id="0">
    <w:p w14:paraId="22DCE982" w14:textId="77777777" w:rsidR="00E40B93" w:rsidRDefault="00E40B93" w:rsidP="00782A60">
      <w:r>
        <w:continuationSeparator/>
      </w:r>
    </w:p>
  </w:endnote>
  <w:endnote w:type="continuationNotice" w:id="1">
    <w:p w14:paraId="0FC4BCC9" w14:textId="77777777" w:rsidR="00E40B93" w:rsidRDefault="00E40B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DF5B" w14:textId="6A5721B5" w:rsidR="00A95FF0" w:rsidRDefault="00A95FF0">
    <w:pPr>
      <w:pStyle w:val="Footer"/>
    </w:pPr>
    <w:r>
      <w:t>Appendix S</w:t>
    </w:r>
    <w:r w:rsidR="00B114C3">
      <w:t>2</w:t>
    </w:r>
    <w:r w:rsidR="00204155">
      <w:t xml:space="preserve"> | Page </w:t>
    </w:r>
    <w:r w:rsidR="00204155">
      <w:fldChar w:fldCharType="begin"/>
    </w:r>
    <w:r w:rsidR="00204155">
      <w:instrText xml:space="preserve"> PAGE   \* MERGEFORMAT </w:instrText>
    </w:r>
    <w:r w:rsidR="00204155">
      <w:fldChar w:fldCharType="separate"/>
    </w:r>
    <w:r w:rsidR="00204155">
      <w:rPr>
        <w:noProof/>
      </w:rPr>
      <w:t>1</w:t>
    </w:r>
    <w:r w:rsidR="0020415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F15B2" w14:textId="3A09DB55" w:rsidR="00DD2B62" w:rsidRDefault="00204155">
    <w:pPr>
      <w:pStyle w:val="Footer"/>
    </w:pPr>
    <w:r>
      <w:t>Appendix S</w:t>
    </w:r>
    <w:r w:rsidR="00B114C3">
      <w:t>2</w:t>
    </w:r>
    <w:r>
      <w:t xml:space="preserve"> | 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14AAA" w14:textId="77777777" w:rsidR="00E40B93" w:rsidRDefault="00E40B93" w:rsidP="00782A60">
      <w:r>
        <w:separator/>
      </w:r>
    </w:p>
  </w:footnote>
  <w:footnote w:type="continuationSeparator" w:id="0">
    <w:p w14:paraId="00206D1E" w14:textId="77777777" w:rsidR="00E40B93" w:rsidRDefault="00E40B93" w:rsidP="00782A60">
      <w:r>
        <w:continuationSeparator/>
      </w:r>
    </w:p>
  </w:footnote>
  <w:footnote w:type="continuationNotice" w:id="1">
    <w:p w14:paraId="5B392D99" w14:textId="77777777" w:rsidR="00E40B93" w:rsidRDefault="00E40B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6908B" w14:textId="77777777" w:rsidR="00DD2B62" w:rsidRDefault="00DD2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2B6E5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A4FB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8EF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A68E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7EC3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48D4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9A99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E3E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AC4C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7EE2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 w15:restartNumberingAfterBreak="0">
    <w:nsid w:val="03E759B6"/>
    <w:multiLevelType w:val="hybridMultilevel"/>
    <w:tmpl w:val="B5086AD8"/>
    <w:lvl w:ilvl="0" w:tplc="8E7EEA88">
      <w:start w:val="1"/>
      <w:numFmt w:val="bullet"/>
      <w:pStyle w:val="ListBulletlevel2"/>
      <w:lvlText w:val="o"/>
      <w:lvlJc w:val="left"/>
      <w:pPr>
        <w:ind w:left="720" w:hanging="360"/>
      </w:pPr>
      <w:rPr>
        <w:rFonts w:ascii="Courier New" w:hAnsi="Courier New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16B6"/>
    <w:multiLevelType w:val="hybridMultilevel"/>
    <w:tmpl w:val="EB6E7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02C08"/>
    <w:multiLevelType w:val="multilevel"/>
    <w:tmpl w:val="B30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21E43"/>
    <w:multiLevelType w:val="hybridMultilevel"/>
    <w:tmpl w:val="72326A18"/>
    <w:lvl w:ilvl="0" w:tplc="A66C1F32">
      <w:start w:val="1"/>
      <w:numFmt w:val="bullet"/>
      <w:pStyle w:val="Table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A51597"/>
    <w:multiLevelType w:val="hybridMultilevel"/>
    <w:tmpl w:val="C942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143080"/>
    <w:multiLevelType w:val="hybridMultilevel"/>
    <w:tmpl w:val="D6B4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6B1020"/>
    <w:multiLevelType w:val="hybridMultilevel"/>
    <w:tmpl w:val="A46C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1A105C"/>
    <w:multiLevelType w:val="multilevel"/>
    <w:tmpl w:val="B44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105461"/>
    <w:multiLevelType w:val="hybridMultilevel"/>
    <w:tmpl w:val="916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7263C3"/>
    <w:multiLevelType w:val="hybridMultilevel"/>
    <w:tmpl w:val="D40A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F92BA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1A0861FC"/>
    <w:multiLevelType w:val="hybridMultilevel"/>
    <w:tmpl w:val="A5F89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1626F0C"/>
    <w:multiLevelType w:val="hybridMultilevel"/>
    <w:tmpl w:val="DC7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982776"/>
    <w:multiLevelType w:val="multilevel"/>
    <w:tmpl w:val="FE8C05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656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72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088"/>
        </w:tabs>
        <w:ind w:left="0" w:firstLine="0"/>
      </w:pPr>
      <w:rPr>
        <w:rFonts w:hint="default"/>
      </w:rPr>
    </w:lvl>
  </w:abstractNum>
  <w:abstractNum w:abstractNumId="24" w15:restartNumberingAfterBreak="0">
    <w:nsid w:val="2E5B026C"/>
    <w:multiLevelType w:val="hybridMultilevel"/>
    <w:tmpl w:val="24A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778D5"/>
    <w:multiLevelType w:val="hybridMultilevel"/>
    <w:tmpl w:val="948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C1393"/>
    <w:multiLevelType w:val="hybridMultilevel"/>
    <w:tmpl w:val="228A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E1547"/>
    <w:multiLevelType w:val="hybridMultilevel"/>
    <w:tmpl w:val="00809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E5D0B"/>
    <w:multiLevelType w:val="hybridMultilevel"/>
    <w:tmpl w:val="5CE88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A50797"/>
    <w:multiLevelType w:val="hybridMultilevel"/>
    <w:tmpl w:val="D1B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8E27D5"/>
    <w:multiLevelType w:val="hybridMultilevel"/>
    <w:tmpl w:val="7BC8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45487"/>
    <w:multiLevelType w:val="hybridMultilevel"/>
    <w:tmpl w:val="539859F8"/>
    <w:lvl w:ilvl="0" w:tplc="38462B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34D0D"/>
    <w:multiLevelType w:val="hybridMultilevel"/>
    <w:tmpl w:val="DBCE0DA2"/>
    <w:lvl w:ilvl="0" w:tplc="3D8CB62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5B7107"/>
    <w:multiLevelType w:val="hybridMultilevel"/>
    <w:tmpl w:val="F8B6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0700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 w15:restartNumberingAfterBreak="0">
    <w:nsid w:val="5BF20C4A"/>
    <w:multiLevelType w:val="hybridMultilevel"/>
    <w:tmpl w:val="4D06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17690"/>
    <w:multiLevelType w:val="hybridMultilevel"/>
    <w:tmpl w:val="ABFA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F47B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8" w15:restartNumberingAfterBreak="0">
    <w:nsid w:val="6BC003DA"/>
    <w:multiLevelType w:val="hybridMultilevel"/>
    <w:tmpl w:val="E6E6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840E6"/>
    <w:multiLevelType w:val="hybridMultilevel"/>
    <w:tmpl w:val="D0A27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D7EBA"/>
    <w:multiLevelType w:val="hybridMultilevel"/>
    <w:tmpl w:val="C4708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A180E"/>
    <w:multiLevelType w:val="hybridMultilevel"/>
    <w:tmpl w:val="13CE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E28A2"/>
    <w:multiLevelType w:val="hybridMultilevel"/>
    <w:tmpl w:val="3508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44713">
    <w:abstractNumId w:val="9"/>
  </w:num>
  <w:num w:numId="2" w16cid:durableId="1396703484">
    <w:abstractNumId w:val="23"/>
  </w:num>
  <w:num w:numId="3" w16cid:durableId="1381588748">
    <w:abstractNumId w:val="10"/>
  </w:num>
  <w:num w:numId="4" w16cid:durableId="977615067">
    <w:abstractNumId w:val="37"/>
  </w:num>
  <w:num w:numId="5" w16cid:durableId="217937169">
    <w:abstractNumId w:val="20"/>
  </w:num>
  <w:num w:numId="6" w16cid:durableId="1329015808">
    <w:abstractNumId w:val="34"/>
  </w:num>
  <w:num w:numId="7" w16cid:durableId="178354361">
    <w:abstractNumId w:val="23"/>
  </w:num>
  <w:num w:numId="8" w16cid:durableId="2058162770">
    <w:abstractNumId w:val="9"/>
  </w:num>
  <w:num w:numId="9" w16cid:durableId="1958560035">
    <w:abstractNumId w:val="10"/>
  </w:num>
  <w:num w:numId="10" w16cid:durableId="862089673">
    <w:abstractNumId w:val="7"/>
  </w:num>
  <w:num w:numId="11" w16cid:durableId="1320159088">
    <w:abstractNumId w:val="6"/>
  </w:num>
  <w:num w:numId="12" w16cid:durableId="1823039435">
    <w:abstractNumId w:val="5"/>
  </w:num>
  <w:num w:numId="13" w16cid:durableId="634027855">
    <w:abstractNumId w:val="4"/>
  </w:num>
  <w:num w:numId="14" w16cid:durableId="816075210">
    <w:abstractNumId w:val="8"/>
  </w:num>
  <w:num w:numId="15" w16cid:durableId="608239866">
    <w:abstractNumId w:val="3"/>
  </w:num>
  <w:num w:numId="16" w16cid:durableId="738291550">
    <w:abstractNumId w:val="2"/>
  </w:num>
  <w:num w:numId="17" w16cid:durableId="1412120415">
    <w:abstractNumId w:val="1"/>
  </w:num>
  <w:num w:numId="18" w16cid:durableId="629358687">
    <w:abstractNumId w:val="0"/>
  </w:num>
  <w:num w:numId="19" w16cid:durableId="2067531058">
    <w:abstractNumId w:val="13"/>
  </w:num>
  <w:num w:numId="20" w16cid:durableId="2134055956">
    <w:abstractNumId w:val="28"/>
  </w:num>
  <w:num w:numId="21" w16cid:durableId="1015153324">
    <w:abstractNumId w:val="31"/>
  </w:num>
  <w:num w:numId="22" w16cid:durableId="2091001266">
    <w:abstractNumId w:val="36"/>
  </w:num>
  <w:num w:numId="23" w16cid:durableId="1510948417">
    <w:abstractNumId w:val="11"/>
  </w:num>
  <w:num w:numId="24" w16cid:durableId="1664971983">
    <w:abstractNumId w:val="14"/>
  </w:num>
  <w:num w:numId="25" w16cid:durableId="203098893">
    <w:abstractNumId w:val="32"/>
  </w:num>
  <w:num w:numId="26" w16cid:durableId="786512467">
    <w:abstractNumId w:val="25"/>
  </w:num>
  <w:num w:numId="27" w16cid:durableId="1946381066">
    <w:abstractNumId w:val="29"/>
  </w:num>
  <w:num w:numId="28" w16cid:durableId="1515922491">
    <w:abstractNumId w:val="19"/>
  </w:num>
  <w:num w:numId="29" w16cid:durableId="799960869">
    <w:abstractNumId w:val="22"/>
  </w:num>
  <w:num w:numId="30" w16cid:durableId="1267275994">
    <w:abstractNumId w:val="17"/>
  </w:num>
  <w:num w:numId="31" w16cid:durableId="1754624097">
    <w:abstractNumId w:val="18"/>
  </w:num>
  <w:num w:numId="32" w16cid:durableId="416443058">
    <w:abstractNumId w:val="16"/>
  </w:num>
  <w:num w:numId="33" w16cid:durableId="1794135316">
    <w:abstractNumId w:val="26"/>
  </w:num>
  <w:num w:numId="34" w16cid:durableId="1072041082">
    <w:abstractNumId w:val="33"/>
  </w:num>
  <w:num w:numId="35" w16cid:durableId="1106926770">
    <w:abstractNumId w:val="40"/>
  </w:num>
  <w:num w:numId="36" w16cid:durableId="1536848990">
    <w:abstractNumId w:val="21"/>
  </w:num>
  <w:num w:numId="37" w16cid:durableId="1700817676">
    <w:abstractNumId w:val="15"/>
  </w:num>
  <w:num w:numId="38" w16cid:durableId="498546600">
    <w:abstractNumId w:val="39"/>
  </w:num>
  <w:num w:numId="39" w16cid:durableId="736368309">
    <w:abstractNumId w:val="30"/>
  </w:num>
  <w:num w:numId="40" w16cid:durableId="339284861">
    <w:abstractNumId w:val="12"/>
  </w:num>
  <w:num w:numId="41" w16cid:durableId="1452285128">
    <w:abstractNumId w:val="38"/>
  </w:num>
  <w:num w:numId="42" w16cid:durableId="755633103">
    <w:abstractNumId w:val="27"/>
  </w:num>
  <w:num w:numId="43" w16cid:durableId="422803984">
    <w:abstractNumId w:val="42"/>
  </w:num>
  <w:num w:numId="44" w16cid:durableId="403602419">
    <w:abstractNumId w:val="41"/>
  </w:num>
  <w:num w:numId="45" w16cid:durableId="199174555">
    <w:abstractNumId w:val="35"/>
  </w:num>
  <w:num w:numId="46" w16cid:durableId="1926500814">
    <w:abstractNumId w:val="24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rnard, Jordan W (DFG)">
    <w15:presenceInfo w15:providerId="AD" w15:userId="S::jordan.bernard@alaska.gov::81360797-bdc1-4da4-a8e4-4f38510e3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B5"/>
    <w:rsid w:val="00000A46"/>
    <w:rsid w:val="00000E86"/>
    <w:rsid w:val="00002D0D"/>
    <w:rsid w:val="000057A8"/>
    <w:rsid w:val="00011855"/>
    <w:rsid w:val="00012822"/>
    <w:rsid w:val="000132BB"/>
    <w:rsid w:val="00014243"/>
    <w:rsid w:val="00016204"/>
    <w:rsid w:val="00016D09"/>
    <w:rsid w:val="00017BD8"/>
    <w:rsid w:val="00023099"/>
    <w:rsid w:val="00023420"/>
    <w:rsid w:val="00025DEF"/>
    <w:rsid w:val="00025EE3"/>
    <w:rsid w:val="000268F6"/>
    <w:rsid w:val="0003386F"/>
    <w:rsid w:val="00035529"/>
    <w:rsid w:val="00035DDF"/>
    <w:rsid w:val="000429F4"/>
    <w:rsid w:val="00044313"/>
    <w:rsid w:val="00045450"/>
    <w:rsid w:val="000454F6"/>
    <w:rsid w:val="000456CC"/>
    <w:rsid w:val="00045782"/>
    <w:rsid w:val="00046FEE"/>
    <w:rsid w:val="000508FE"/>
    <w:rsid w:val="00051A62"/>
    <w:rsid w:val="0005248E"/>
    <w:rsid w:val="00052565"/>
    <w:rsid w:val="00052CE1"/>
    <w:rsid w:val="00053805"/>
    <w:rsid w:val="00053B9F"/>
    <w:rsid w:val="00053C75"/>
    <w:rsid w:val="00053CB3"/>
    <w:rsid w:val="00056242"/>
    <w:rsid w:val="000573BC"/>
    <w:rsid w:val="00060C01"/>
    <w:rsid w:val="000635D4"/>
    <w:rsid w:val="00066ED5"/>
    <w:rsid w:val="0006729A"/>
    <w:rsid w:val="00071C5E"/>
    <w:rsid w:val="00071EF0"/>
    <w:rsid w:val="0007263C"/>
    <w:rsid w:val="0007288F"/>
    <w:rsid w:val="000728B3"/>
    <w:rsid w:val="00073876"/>
    <w:rsid w:val="00073EC1"/>
    <w:rsid w:val="00074608"/>
    <w:rsid w:val="00074B4A"/>
    <w:rsid w:val="0007742B"/>
    <w:rsid w:val="00077489"/>
    <w:rsid w:val="000809BE"/>
    <w:rsid w:val="000811A8"/>
    <w:rsid w:val="00081D45"/>
    <w:rsid w:val="000826BC"/>
    <w:rsid w:val="000834BC"/>
    <w:rsid w:val="00086677"/>
    <w:rsid w:val="00087EAC"/>
    <w:rsid w:val="00090336"/>
    <w:rsid w:val="00091693"/>
    <w:rsid w:val="00094EAE"/>
    <w:rsid w:val="00097223"/>
    <w:rsid w:val="000A029D"/>
    <w:rsid w:val="000A3A0F"/>
    <w:rsid w:val="000A5E20"/>
    <w:rsid w:val="000A7DF8"/>
    <w:rsid w:val="000B61FA"/>
    <w:rsid w:val="000B78D6"/>
    <w:rsid w:val="000C03B5"/>
    <w:rsid w:val="000C1612"/>
    <w:rsid w:val="000C513A"/>
    <w:rsid w:val="000D0B16"/>
    <w:rsid w:val="000D1292"/>
    <w:rsid w:val="000D25D0"/>
    <w:rsid w:val="000D3123"/>
    <w:rsid w:val="000D379A"/>
    <w:rsid w:val="000D451D"/>
    <w:rsid w:val="000D70D6"/>
    <w:rsid w:val="000D7555"/>
    <w:rsid w:val="000E1C92"/>
    <w:rsid w:val="000E2E6E"/>
    <w:rsid w:val="000E3855"/>
    <w:rsid w:val="000E47FF"/>
    <w:rsid w:val="000E50B9"/>
    <w:rsid w:val="000E559E"/>
    <w:rsid w:val="000E5EE0"/>
    <w:rsid w:val="000E5F73"/>
    <w:rsid w:val="000F0323"/>
    <w:rsid w:val="000F0E5D"/>
    <w:rsid w:val="000F1EB8"/>
    <w:rsid w:val="000F410B"/>
    <w:rsid w:val="000F49EC"/>
    <w:rsid w:val="000F5805"/>
    <w:rsid w:val="000F605F"/>
    <w:rsid w:val="000F7F18"/>
    <w:rsid w:val="00100047"/>
    <w:rsid w:val="001075EB"/>
    <w:rsid w:val="0011221F"/>
    <w:rsid w:val="00112C4C"/>
    <w:rsid w:val="0011394B"/>
    <w:rsid w:val="0011408D"/>
    <w:rsid w:val="001150F1"/>
    <w:rsid w:val="001153A9"/>
    <w:rsid w:val="001165CB"/>
    <w:rsid w:val="001168D4"/>
    <w:rsid w:val="00116A1A"/>
    <w:rsid w:val="00117970"/>
    <w:rsid w:val="00117DBD"/>
    <w:rsid w:val="001201CB"/>
    <w:rsid w:val="00120E42"/>
    <w:rsid w:val="00121C20"/>
    <w:rsid w:val="0012332D"/>
    <w:rsid w:val="0012390A"/>
    <w:rsid w:val="0012548C"/>
    <w:rsid w:val="00125537"/>
    <w:rsid w:val="00127CA5"/>
    <w:rsid w:val="00131183"/>
    <w:rsid w:val="0013120D"/>
    <w:rsid w:val="00132FA3"/>
    <w:rsid w:val="0013417C"/>
    <w:rsid w:val="001342C1"/>
    <w:rsid w:val="0013464E"/>
    <w:rsid w:val="001372C4"/>
    <w:rsid w:val="0014060F"/>
    <w:rsid w:val="00141385"/>
    <w:rsid w:val="0014142C"/>
    <w:rsid w:val="00141870"/>
    <w:rsid w:val="00143C14"/>
    <w:rsid w:val="00146837"/>
    <w:rsid w:val="00147A07"/>
    <w:rsid w:val="0015487F"/>
    <w:rsid w:val="00163BCA"/>
    <w:rsid w:val="001640BA"/>
    <w:rsid w:val="001718E4"/>
    <w:rsid w:val="00171E58"/>
    <w:rsid w:val="0017497A"/>
    <w:rsid w:val="001756B3"/>
    <w:rsid w:val="00177062"/>
    <w:rsid w:val="00177360"/>
    <w:rsid w:val="00177B17"/>
    <w:rsid w:val="001803A9"/>
    <w:rsid w:val="001809C3"/>
    <w:rsid w:val="00180D0F"/>
    <w:rsid w:val="001810E4"/>
    <w:rsid w:val="00181375"/>
    <w:rsid w:val="0018202C"/>
    <w:rsid w:val="00182452"/>
    <w:rsid w:val="00182555"/>
    <w:rsid w:val="00183C70"/>
    <w:rsid w:val="00183DDB"/>
    <w:rsid w:val="001863EC"/>
    <w:rsid w:val="00191194"/>
    <w:rsid w:val="00191791"/>
    <w:rsid w:val="0019261B"/>
    <w:rsid w:val="001927ED"/>
    <w:rsid w:val="0019463A"/>
    <w:rsid w:val="00195EE7"/>
    <w:rsid w:val="001963F3"/>
    <w:rsid w:val="00196CC1"/>
    <w:rsid w:val="001973CF"/>
    <w:rsid w:val="00197CAD"/>
    <w:rsid w:val="001A01AA"/>
    <w:rsid w:val="001A1834"/>
    <w:rsid w:val="001A27CE"/>
    <w:rsid w:val="001A2BCB"/>
    <w:rsid w:val="001A6866"/>
    <w:rsid w:val="001B3E5D"/>
    <w:rsid w:val="001B473D"/>
    <w:rsid w:val="001B4F00"/>
    <w:rsid w:val="001C00B6"/>
    <w:rsid w:val="001C06F2"/>
    <w:rsid w:val="001C0F95"/>
    <w:rsid w:val="001C4F5B"/>
    <w:rsid w:val="001C552C"/>
    <w:rsid w:val="001C5BEE"/>
    <w:rsid w:val="001C612A"/>
    <w:rsid w:val="001C6C1A"/>
    <w:rsid w:val="001D274E"/>
    <w:rsid w:val="001D38B2"/>
    <w:rsid w:val="001D5EAA"/>
    <w:rsid w:val="001D7510"/>
    <w:rsid w:val="001D7A2A"/>
    <w:rsid w:val="001D7E8B"/>
    <w:rsid w:val="001E120E"/>
    <w:rsid w:val="001E1C1E"/>
    <w:rsid w:val="001E44AE"/>
    <w:rsid w:val="001E660E"/>
    <w:rsid w:val="001F2788"/>
    <w:rsid w:val="001F347E"/>
    <w:rsid w:val="001F50FA"/>
    <w:rsid w:val="001F5553"/>
    <w:rsid w:val="001F6346"/>
    <w:rsid w:val="00200960"/>
    <w:rsid w:val="0020149B"/>
    <w:rsid w:val="00204155"/>
    <w:rsid w:val="002055AF"/>
    <w:rsid w:val="00212071"/>
    <w:rsid w:val="00213492"/>
    <w:rsid w:val="002169B9"/>
    <w:rsid w:val="00221499"/>
    <w:rsid w:val="00222410"/>
    <w:rsid w:val="00224E24"/>
    <w:rsid w:val="00224E9F"/>
    <w:rsid w:val="0022548A"/>
    <w:rsid w:val="002272E2"/>
    <w:rsid w:val="00231743"/>
    <w:rsid w:val="00234931"/>
    <w:rsid w:val="0023560F"/>
    <w:rsid w:val="00235D60"/>
    <w:rsid w:val="00236A1D"/>
    <w:rsid w:val="00236ED7"/>
    <w:rsid w:val="00243A71"/>
    <w:rsid w:val="00244B23"/>
    <w:rsid w:val="0024739C"/>
    <w:rsid w:val="00253416"/>
    <w:rsid w:val="00254496"/>
    <w:rsid w:val="00262D12"/>
    <w:rsid w:val="002638AF"/>
    <w:rsid w:val="00263F3C"/>
    <w:rsid w:val="0026689D"/>
    <w:rsid w:val="00266EA2"/>
    <w:rsid w:val="00267DD1"/>
    <w:rsid w:val="002702B4"/>
    <w:rsid w:val="002765F4"/>
    <w:rsid w:val="00281AE2"/>
    <w:rsid w:val="002839D6"/>
    <w:rsid w:val="00285A4D"/>
    <w:rsid w:val="00285E30"/>
    <w:rsid w:val="00290047"/>
    <w:rsid w:val="00290F6C"/>
    <w:rsid w:val="0029148A"/>
    <w:rsid w:val="002937B7"/>
    <w:rsid w:val="002A5583"/>
    <w:rsid w:val="002A7111"/>
    <w:rsid w:val="002A7B16"/>
    <w:rsid w:val="002B0132"/>
    <w:rsid w:val="002B0B06"/>
    <w:rsid w:val="002B2B81"/>
    <w:rsid w:val="002B487E"/>
    <w:rsid w:val="002B5542"/>
    <w:rsid w:val="002B61AE"/>
    <w:rsid w:val="002B6458"/>
    <w:rsid w:val="002B6F80"/>
    <w:rsid w:val="002B76AE"/>
    <w:rsid w:val="002C1B52"/>
    <w:rsid w:val="002C22E1"/>
    <w:rsid w:val="002C2C43"/>
    <w:rsid w:val="002C715B"/>
    <w:rsid w:val="002C73FE"/>
    <w:rsid w:val="002C7C37"/>
    <w:rsid w:val="002C7EA5"/>
    <w:rsid w:val="002C7FFC"/>
    <w:rsid w:val="002D01A7"/>
    <w:rsid w:val="002D0506"/>
    <w:rsid w:val="002D0654"/>
    <w:rsid w:val="002D197A"/>
    <w:rsid w:val="002D391B"/>
    <w:rsid w:val="002D40CF"/>
    <w:rsid w:val="002D63EE"/>
    <w:rsid w:val="002E21C2"/>
    <w:rsid w:val="002E2392"/>
    <w:rsid w:val="002E27D2"/>
    <w:rsid w:val="002E4B41"/>
    <w:rsid w:val="002E50DA"/>
    <w:rsid w:val="002E62A6"/>
    <w:rsid w:val="002E62EB"/>
    <w:rsid w:val="002F29D4"/>
    <w:rsid w:val="002F3BD2"/>
    <w:rsid w:val="002F6B7A"/>
    <w:rsid w:val="00300217"/>
    <w:rsid w:val="00301199"/>
    <w:rsid w:val="003011DE"/>
    <w:rsid w:val="003028ED"/>
    <w:rsid w:val="00302AC1"/>
    <w:rsid w:val="00303305"/>
    <w:rsid w:val="003041F8"/>
    <w:rsid w:val="00305348"/>
    <w:rsid w:val="00310895"/>
    <w:rsid w:val="003140D9"/>
    <w:rsid w:val="0031655D"/>
    <w:rsid w:val="00317EF5"/>
    <w:rsid w:val="00322FC4"/>
    <w:rsid w:val="0032330C"/>
    <w:rsid w:val="00327432"/>
    <w:rsid w:val="00327B05"/>
    <w:rsid w:val="003302F0"/>
    <w:rsid w:val="00332875"/>
    <w:rsid w:val="00332D30"/>
    <w:rsid w:val="003333C7"/>
    <w:rsid w:val="0033387C"/>
    <w:rsid w:val="00334E36"/>
    <w:rsid w:val="00335977"/>
    <w:rsid w:val="00337140"/>
    <w:rsid w:val="00340948"/>
    <w:rsid w:val="00341159"/>
    <w:rsid w:val="00343CAC"/>
    <w:rsid w:val="00344448"/>
    <w:rsid w:val="00344858"/>
    <w:rsid w:val="0034513F"/>
    <w:rsid w:val="003467EA"/>
    <w:rsid w:val="00346C51"/>
    <w:rsid w:val="00347813"/>
    <w:rsid w:val="00350B48"/>
    <w:rsid w:val="0035177C"/>
    <w:rsid w:val="003522D5"/>
    <w:rsid w:val="00354FD2"/>
    <w:rsid w:val="00355449"/>
    <w:rsid w:val="003561FC"/>
    <w:rsid w:val="003575DD"/>
    <w:rsid w:val="003601C5"/>
    <w:rsid w:val="00360B60"/>
    <w:rsid w:val="003618B8"/>
    <w:rsid w:val="0036190F"/>
    <w:rsid w:val="003661D6"/>
    <w:rsid w:val="00370670"/>
    <w:rsid w:val="0037148D"/>
    <w:rsid w:val="0037153F"/>
    <w:rsid w:val="00371708"/>
    <w:rsid w:val="00371BF7"/>
    <w:rsid w:val="003739D4"/>
    <w:rsid w:val="00381D8F"/>
    <w:rsid w:val="00383E9A"/>
    <w:rsid w:val="00384031"/>
    <w:rsid w:val="00384AEF"/>
    <w:rsid w:val="003858C1"/>
    <w:rsid w:val="00386038"/>
    <w:rsid w:val="00386908"/>
    <w:rsid w:val="00387A0D"/>
    <w:rsid w:val="0039076C"/>
    <w:rsid w:val="003907A8"/>
    <w:rsid w:val="00391D34"/>
    <w:rsid w:val="00392004"/>
    <w:rsid w:val="003953D6"/>
    <w:rsid w:val="00396823"/>
    <w:rsid w:val="00396A8F"/>
    <w:rsid w:val="00397BF8"/>
    <w:rsid w:val="003A0780"/>
    <w:rsid w:val="003A0890"/>
    <w:rsid w:val="003A1650"/>
    <w:rsid w:val="003A238E"/>
    <w:rsid w:val="003A2F20"/>
    <w:rsid w:val="003A46E5"/>
    <w:rsid w:val="003A5C53"/>
    <w:rsid w:val="003A66EB"/>
    <w:rsid w:val="003A6DC7"/>
    <w:rsid w:val="003A7A24"/>
    <w:rsid w:val="003B102D"/>
    <w:rsid w:val="003B2DD0"/>
    <w:rsid w:val="003B34B6"/>
    <w:rsid w:val="003B7359"/>
    <w:rsid w:val="003C1191"/>
    <w:rsid w:val="003C2BB9"/>
    <w:rsid w:val="003C3F85"/>
    <w:rsid w:val="003C6F11"/>
    <w:rsid w:val="003D1826"/>
    <w:rsid w:val="003D45AE"/>
    <w:rsid w:val="003D64C8"/>
    <w:rsid w:val="003E2E9F"/>
    <w:rsid w:val="003E4326"/>
    <w:rsid w:val="003E5812"/>
    <w:rsid w:val="003E61FD"/>
    <w:rsid w:val="00400DAD"/>
    <w:rsid w:val="004050C5"/>
    <w:rsid w:val="00405849"/>
    <w:rsid w:val="00407996"/>
    <w:rsid w:val="00411B32"/>
    <w:rsid w:val="0041608C"/>
    <w:rsid w:val="004160E0"/>
    <w:rsid w:val="00420750"/>
    <w:rsid w:val="0042249A"/>
    <w:rsid w:val="00422B11"/>
    <w:rsid w:val="00423E3D"/>
    <w:rsid w:val="00426447"/>
    <w:rsid w:val="00427E09"/>
    <w:rsid w:val="00430541"/>
    <w:rsid w:val="00431E67"/>
    <w:rsid w:val="004335BF"/>
    <w:rsid w:val="004353AE"/>
    <w:rsid w:val="0043712E"/>
    <w:rsid w:val="004435CC"/>
    <w:rsid w:val="00443BBD"/>
    <w:rsid w:val="0044654E"/>
    <w:rsid w:val="00451C24"/>
    <w:rsid w:val="00451CC1"/>
    <w:rsid w:val="004524D3"/>
    <w:rsid w:val="00453C6A"/>
    <w:rsid w:val="004551BC"/>
    <w:rsid w:val="00456B0C"/>
    <w:rsid w:val="00457EB2"/>
    <w:rsid w:val="00462C01"/>
    <w:rsid w:val="004657D5"/>
    <w:rsid w:val="00470E7B"/>
    <w:rsid w:val="0047116C"/>
    <w:rsid w:val="00474381"/>
    <w:rsid w:val="0047539E"/>
    <w:rsid w:val="00480432"/>
    <w:rsid w:val="00483A67"/>
    <w:rsid w:val="00485AFA"/>
    <w:rsid w:val="0049106E"/>
    <w:rsid w:val="004929C3"/>
    <w:rsid w:val="00494CF2"/>
    <w:rsid w:val="00495326"/>
    <w:rsid w:val="00496BF1"/>
    <w:rsid w:val="004A0442"/>
    <w:rsid w:val="004A0BCE"/>
    <w:rsid w:val="004A1ED1"/>
    <w:rsid w:val="004A233C"/>
    <w:rsid w:val="004A31C2"/>
    <w:rsid w:val="004A4EC4"/>
    <w:rsid w:val="004A655E"/>
    <w:rsid w:val="004A7154"/>
    <w:rsid w:val="004B2242"/>
    <w:rsid w:val="004B23B8"/>
    <w:rsid w:val="004B3935"/>
    <w:rsid w:val="004B44C2"/>
    <w:rsid w:val="004B6989"/>
    <w:rsid w:val="004B7C96"/>
    <w:rsid w:val="004B7E86"/>
    <w:rsid w:val="004C0340"/>
    <w:rsid w:val="004C24DB"/>
    <w:rsid w:val="004C2CC9"/>
    <w:rsid w:val="004C5C41"/>
    <w:rsid w:val="004C6A16"/>
    <w:rsid w:val="004C7BB7"/>
    <w:rsid w:val="004D0CA9"/>
    <w:rsid w:val="004D127A"/>
    <w:rsid w:val="004D12A7"/>
    <w:rsid w:val="004D16B3"/>
    <w:rsid w:val="004D226E"/>
    <w:rsid w:val="004D31B5"/>
    <w:rsid w:val="004D39D7"/>
    <w:rsid w:val="004E0498"/>
    <w:rsid w:val="004E1059"/>
    <w:rsid w:val="004E1707"/>
    <w:rsid w:val="004E46DF"/>
    <w:rsid w:val="004E4F92"/>
    <w:rsid w:val="004F02FD"/>
    <w:rsid w:val="004F0303"/>
    <w:rsid w:val="004F17D3"/>
    <w:rsid w:val="004F40FF"/>
    <w:rsid w:val="004F6903"/>
    <w:rsid w:val="004F720E"/>
    <w:rsid w:val="005037FF"/>
    <w:rsid w:val="00507A09"/>
    <w:rsid w:val="005123FF"/>
    <w:rsid w:val="005137E3"/>
    <w:rsid w:val="00513D3C"/>
    <w:rsid w:val="00514C3F"/>
    <w:rsid w:val="0051513C"/>
    <w:rsid w:val="005169A6"/>
    <w:rsid w:val="00520066"/>
    <w:rsid w:val="00524241"/>
    <w:rsid w:val="005244DE"/>
    <w:rsid w:val="00525D02"/>
    <w:rsid w:val="00530493"/>
    <w:rsid w:val="00530BA5"/>
    <w:rsid w:val="00533003"/>
    <w:rsid w:val="00533036"/>
    <w:rsid w:val="0053324A"/>
    <w:rsid w:val="0053724E"/>
    <w:rsid w:val="00537E0D"/>
    <w:rsid w:val="00537F4F"/>
    <w:rsid w:val="005403EE"/>
    <w:rsid w:val="005419EA"/>
    <w:rsid w:val="00541EFE"/>
    <w:rsid w:val="00542808"/>
    <w:rsid w:val="00543009"/>
    <w:rsid w:val="005470B0"/>
    <w:rsid w:val="0054760A"/>
    <w:rsid w:val="005516B2"/>
    <w:rsid w:val="0055319B"/>
    <w:rsid w:val="0055353A"/>
    <w:rsid w:val="0055529E"/>
    <w:rsid w:val="00562432"/>
    <w:rsid w:val="00565B25"/>
    <w:rsid w:val="005677EA"/>
    <w:rsid w:val="00572B8E"/>
    <w:rsid w:val="00572E1B"/>
    <w:rsid w:val="005815F6"/>
    <w:rsid w:val="00581E54"/>
    <w:rsid w:val="00582E99"/>
    <w:rsid w:val="00583E11"/>
    <w:rsid w:val="00585485"/>
    <w:rsid w:val="00587DEC"/>
    <w:rsid w:val="00592600"/>
    <w:rsid w:val="005927DB"/>
    <w:rsid w:val="00593A61"/>
    <w:rsid w:val="00593F98"/>
    <w:rsid w:val="00595FD4"/>
    <w:rsid w:val="005969F9"/>
    <w:rsid w:val="00597EBD"/>
    <w:rsid w:val="00597F98"/>
    <w:rsid w:val="005A0471"/>
    <w:rsid w:val="005A2C3A"/>
    <w:rsid w:val="005A5A01"/>
    <w:rsid w:val="005B0DE2"/>
    <w:rsid w:val="005B1A1E"/>
    <w:rsid w:val="005B1EED"/>
    <w:rsid w:val="005B7302"/>
    <w:rsid w:val="005C2615"/>
    <w:rsid w:val="005C2634"/>
    <w:rsid w:val="005C4533"/>
    <w:rsid w:val="005D05EA"/>
    <w:rsid w:val="005D6364"/>
    <w:rsid w:val="005E0AC5"/>
    <w:rsid w:val="005E4185"/>
    <w:rsid w:val="005E78A7"/>
    <w:rsid w:val="005F0DB3"/>
    <w:rsid w:val="005F14D1"/>
    <w:rsid w:val="005F1645"/>
    <w:rsid w:val="005F3B7C"/>
    <w:rsid w:val="005F3DEF"/>
    <w:rsid w:val="005F44CC"/>
    <w:rsid w:val="005F4BFA"/>
    <w:rsid w:val="005F5C13"/>
    <w:rsid w:val="005F77A7"/>
    <w:rsid w:val="005F7FC8"/>
    <w:rsid w:val="0060631E"/>
    <w:rsid w:val="0060719D"/>
    <w:rsid w:val="00607C76"/>
    <w:rsid w:val="00610E34"/>
    <w:rsid w:val="006124D6"/>
    <w:rsid w:val="00614FD4"/>
    <w:rsid w:val="0061553B"/>
    <w:rsid w:val="0061615F"/>
    <w:rsid w:val="00621F36"/>
    <w:rsid w:val="006237E4"/>
    <w:rsid w:val="006251D8"/>
    <w:rsid w:val="006252C5"/>
    <w:rsid w:val="00625932"/>
    <w:rsid w:val="006266C8"/>
    <w:rsid w:val="00626E8E"/>
    <w:rsid w:val="00630C1A"/>
    <w:rsid w:val="0063150B"/>
    <w:rsid w:val="006340D5"/>
    <w:rsid w:val="006400FD"/>
    <w:rsid w:val="00640F73"/>
    <w:rsid w:val="0064146F"/>
    <w:rsid w:val="006423B2"/>
    <w:rsid w:val="00651644"/>
    <w:rsid w:val="00651CEB"/>
    <w:rsid w:val="00654212"/>
    <w:rsid w:val="00654902"/>
    <w:rsid w:val="00654B15"/>
    <w:rsid w:val="00661E3D"/>
    <w:rsid w:val="0066326A"/>
    <w:rsid w:val="00663977"/>
    <w:rsid w:val="006655EE"/>
    <w:rsid w:val="00665EA6"/>
    <w:rsid w:val="006707AE"/>
    <w:rsid w:val="00670E8E"/>
    <w:rsid w:val="00674A84"/>
    <w:rsid w:val="00680BF9"/>
    <w:rsid w:val="00686399"/>
    <w:rsid w:val="0069225D"/>
    <w:rsid w:val="00693BDF"/>
    <w:rsid w:val="00696403"/>
    <w:rsid w:val="006A0597"/>
    <w:rsid w:val="006A1DDB"/>
    <w:rsid w:val="006A232C"/>
    <w:rsid w:val="006A51CE"/>
    <w:rsid w:val="006B168E"/>
    <w:rsid w:val="006B1975"/>
    <w:rsid w:val="006B340F"/>
    <w:rsid w:val="006B3EDB"/>
    <w:rsid w:val="006B6359"/>
    <w:rsid w:val="006B63EC"/>
    <w:rsid w:val="006B77EE"/>
    <w:rsid w:val="006B7B76"/>
    <w:rsid w:val="006C78E3"/>
    <w:rsid w:val="006D0A6B"/>
    <w:rsid w:val="006D3FFB"/>
    <w:rsid w:val="006D5961"/>
    <w:rsid w:val="006D60C5"/>
    <w:rsid w:val="006E2C4F"/>
    <w:rsid w:val="006E4B09"/>
    <w:rsid w:val="006E625D"/>
    <w:rsid w:val="006F1211"/>
    <w:rsid w:val="006F18C8"/>
    <w:rsid w:val="006F1AFE"/>
    <w:rsid w:val="006F2D71"/>
    <w:rsid w:val="006F71C2"/>
    <w:rsid w:val="00700CA3"/>
    <w:rsid w:val="00700FED"/>
    <w:rsid w:val="0070193F"/>
    <w:rsid w:val="0070351B"/>
    <w:rsid w:val="0070487E"/>
    <w:rsid w:val="00705BAB"/>
    <w:rsid w:val="0070798B"/>
    <w:rsid w:val="00711287"/>
    <w:rsid w:val="0071188D"/>
    <w:rsid w:val="0071463D"/>
    <w:rsid w:val="007157AF"/>
    <w:rsid w:val="00725AC1"/>
    <w:rsid w:val="00726E46"/>
    <w:rsid w:val="00727802"/>
    <w:rsid w:val="00732C54"/>
    <w:rsid w:val="00732EBE"/>
    <w:rsid w:val="00735FE2"/>
    <w:rsid w:val="007423E6"/>
    <w:rsid w:val="00747503"/>
    <w:rsid w:val="00751A35"/>
    <w:rsid w:val="00753A1B"/>
    <w:rsid w:val="00757C85"/>
    <w:rsid w:val="00760B70"/>
    <w:rsid w:val="00761034"/>
    <w:rsid w:val="007614DF"/>
    <w:rsid w:val="00762E80"/>
    <w:rsid w:val="007659C3"/>
    <w:rsid w:val="0076627A"/>
    <w:rsid w:val="00767678"/>
    <w:rsid w:val="007714E6"/>
    <w:rsid w:val="0077244C"/>
    <w:rsid w:val="007725B3"/>
    <w:rsid w:val="00772951"/>
    <w:rsid w:val="00774C32"/>
    <w:rsid w:val="007752DF"/>
    <w:rsid w:val="00776157"/>
    <w:rsid w:val="007777D4"/>
    <w:rsid w:val="00777863"/>
    <w:rsid w:val="00777918"/>
    <w:rsid w:val="007801B8"/>
    <w:rsid w:val="007803A8"/>
    <w:rsid w:val="00782A60"/>
    <w:rsid w:val="007831E5"/>
    <w:rsid w:val="00783553"/>
    <w:rsid w:val="0078636A"/>
    <w:rsid w:val="00787757"/>
    <w:rsid w:val="00787E68"/>
    <w:rsid w:val="007908E8"/>
    <w:rsid w:val="00794AAD"/>
    <w:rsid w:val="00794F0A"/>
    <w:rsid w:val="00795857"/>
    <w:rsid w:val="00796F6E"/>
    <w:rsid w:val="007A0E78"/>
    <w:rsid w:val="007A2D07"/>
    <w:rsid w:val="007A30A2"/>
    <w:rsid w:val="007A30A4"/>
    <w:rsid w:val="007A66D7"/>
    <w:rsid w:val="007B000F"/>
    <w:rsid w:val="007B0231"/>
    <w:rsid w:val="007B04D0"/>
    <w:rsid w:val="007B1E2F"/>
    <w:rsid w:val="007B2E73"/>
    <w:rsid w:val="007B2F96"/>
    <w:rsid w:val="007B342E"/>
    <w:rsid w:val="007C184A"/>
    <w:rsid w:val="007C40B9"/>
    <w:rsid w:val="007C42FA"/>
    <w:rsid w:val="007C4E29"/>
    <w:rsid w:val="007D114A"/>
    <w:rsid w:val="007D19DE"/>
    <w:rsid w:val="007D347E"/>
    <w:rsid w:val="007D4221"/>
    <w:rsid w:val="007D7B98"/>
    <w:rsid w:val="007D7DBF"/>
    <w:rsid w:val="007E05D1"/>
    <w:rsid w:val="007F1FAA"/>
    <w:rsid w:val="007F2403"/>
    <w:rsid w:val="007F3610"/>
    <w:rsid w:val="007F7613"/>
    <w:rsid w:val="007F7CD4"/>
    <w:rsid w:val="008015C3"/>
    <w:rsid w:val="00804172"/>
    <w:rsid w:val="008050DE"/>
    <w:rsid w:val="00805F5A"/>
    <w:rsid w:val="00806A03"/>
    <w:rsid w:val="00806D84"/>
    <w:rsid w:val="00807F5A"/>
    <w:rsid w:val="00810264"/>
    <w:rsid w:val="00810700"/>
    <w:rsid w:val="008107B7"/>
    <w:rsid w:val="00810C7C"/>
    <w:rsid w:val="00811BD7"/>
    <w:rsid w:val="00811F3D"/>
    <w:rsid w:val="008144C7"/>
    <w:rsid w:val="0082151C"/>
    <w:rsid w:val="00822375"/>
    <w:rsid w:val="00822E9F"/>
    <w:rsid w:val="00824287"/>
    <w:rsid w:val="00831BAB"/>
    <w:rsid w:val="00833C02"/>
    <w:rsid w:val="00833C60"/>
    <w:rsid w:val="008361EF"/>
    <w:rsid w:val="00836AC3"/>
    <w:rsid w:val="00844DA9"/>
    <w:rsid w:val="00846240"/>
    <w:rsid w:val="008478EB"/>
    <w:rsid w:val="00852D3D"/>
    <w:rsid w:val="008549CF"/>
    <w:rsid w:val="008555B0"/>
    <w:rsid w:val="0086243C"/>
    <w:rsid w:val="00863618"/>
    <w:rsid w:val="00864CEB"/>
    <w:rsid w:val="0086567E"/>
    <w:rsid w:val="008664C6"/>
    <w:rsid w:val="00873B31"/>
    <w:rsid w:val="00874F08"/>
    <w:rsid w:val="00876A84"/>
    <w:rsid w:val="00880C48"/>
    <w:rsid w:val="00881901"/>
    <w:rsid w:val="008829E1"/>
    <w:rsid w:val="00884105"/>
    <w:rsid w:val="00884662"/>
    <w:rsid w:val="008851DB"/>
    <w:rsid w:val="00885CEF"/>
    <w:rsid w:val="00890DEE"/>
    <w:rsid w:val="00892A9E"/>
    <w:rsid w:val="008A05F8"/>
    <w:rsid w:val="008A2B40"/>
    <w:rsid w:val="008B0BE7"/>
    <w:rsid w:val="008B15C0"/>
    <w:rsid w:val="008C0D78"/>
    <w:rsid w:val="008C1792"/>
    <w:rsid w:val="008C1B7E"/>
    <w:rsid w:val="008C26F5"/>
    <w:rsid w:val="008C422F"/>
    <w:rsid w:val="008C7414"/>
    <w:rsid w:val="008C7ABB"/>
    <w:rsid w:val="008D1354"/>
    <w:rsid w:val="008D27AD"/>
    <w:rsid w:val="008D6239"/>
    <w:rsid w:val="008D7CBD"/>
    <w:rsid w:val="008D7F39"/>
    <w:rsid w:val="008E0EFA"/>
    <w:rsid w:val="008E3687"/>
    <w:rsid w:val="008E3F40"/>
    <w:rsid w:val="008E547A"/>
    <w:rsid w:val="008E64DF"/>
    <w:rsid w:val="008F0B8F"/>
    <w:rsid w:val="008F29E6"/>
    <w:rsid w:val="008F3A00"/>
    <w:rsid w:val="008F5376"/>
    <w:rsid w:val="008F6A4E"/>
    <w:rsid w:val="00900FC9"/>
    <w:rsid w:val="00902634"/>
    <w:rsid w:val="0090485C"/>
    <w:rsid w:val="00904FB8"/>
    <w:rsid w:val="00905B4F"/>
    <w:rsid w:val="009066A6"/>
    <w:rsid w:val="00911226"/>
    <w:rsid w:val="00911351"/>
    <w:rsid w:val="009124B5"/>
    <w:rsid w:val="00913755"/>
    <w:rsid w:val="00914583"/>
    <w:rsid w:val="00914901"/>
    <w:rsid w:val="009166E6"/>
    <w:rsid w:val="009166EB"/>
    <w:rsid w:val="009167DC"/>
    <w:rsid w:val="00922988"/>
    <w:rsid w:val="00923E93"/>
    <w:rsid w:val="0092477F"/>
    <w:rsid w:val="00926396"/>
    <w:rsid w:val="00933F14"/>
    <w:rsid w:val="00935134"/>
    <w:rsid w:val="00936D9F"/>
    <w:rsid w:val="009405F1"/>
    <w:rsid w:val="00944CCC"/>
    <w:rsid w:val="00945223"/>
    <w:rsid w:val="009471AC"/>
    <w:rsid w:val="00947AA2"/>
    <w:rsid w:val="00954267"/>
    <w:rsid w:val="009548D0"/>
    <w:rsid w:val="009552AD"/>
    <w:rsid w:val="00956051"/>
    <w:rsid w:val="009606F8"/>
    <w:rsid w:val="00961E2F"/>
    <w:rsid w:val="00962A60"/>
    <w:rsid w:val="00970B0C"/>
    <w:rsid w:val="00971539"/>
    <w:rsid w:val="0097428A"/>
    <w:rsid w:val="00976A38"/>
    <w:rsid w:val="00982170"/>
    <w:rsid w:val="009829BC"/>
    <w:rsid w:val="00983CFF"/>
    <w:rsid w:val="0098402C"/>
    <w:rsid w:val="00985F9E"/>
    <w:rsid w:val="00994D9C"/>
    <w:rsid w:val="00995448"/>
    <w:rsid w:val="009966ED"/>
    <w:rsid w:val="00996E66"/>
    <w:rsid w:val="009A3C53"/>
    <w:rsid w:val="009A621A"/>
    <w:rsid w:val="009B2335"/>
    <w:rsid w:val="009B29EC"/>
    <w:rsid w:val="009B2CD2"/>
    <w:rsid w:val="009B2E86"/>
    <w:rsid w:val="009B47AE"/>
    <w:rsid w:val="009B7ECE"/>
    <w:rsid w:val="009C0E69"/>
    <w:rsid w:val="009C3F30"/>
    <w:rsid w:val="009C48D6"/>
    <w:rsid w:val="009C5AA3"/>
    <w:rsid w:val="009C5EC0"/>
    <w:rsid w:val="009C76A3"/>
    <w:rsid w:val="009C79AA"/>
    <w:rsid w:val="009D03D0"/>
    <w:rsid w:val="009D2537"/>
    <w:rsid w:val="009D285F"/>
    <w:rsid w:val="009D2FD8"/>
    <w:rsid w:val="009D47DA"/>
    <w:rsid w:val="009D5408"/>
    <w:rsid w:val="009E066F"/>
    <w:rsid w:val="009E447E"/>
    <w:rsid w:val="009E49C9"/>
    <w:rsid w:val="009E4C84"/>
    <w:rsid w:val="009E6762"/>
    <w:rsid w:val="009E67D3"/>
    <w:rsid w:val="009F26EF"/>
    <w:rsid w:val="009F5A30"/>
    <w:rsid w:val="00A005CD"/>
    <w:rsid w:val="00A01881"/>
    <w:rsid w:val="00A041F8"/>
    <w:rsid w:val="00A056C9"/>
    <w:rsid w:val="00A06E95"/>
    <w:rsid w:val="00A07067"/>
    <w:rsid w:val="00A1062C"/>
    <w:rsid w:val="00A1188E"/>
    <w:rsid w:val="00A14374"/>
    <w:rsid w:val="00A1637D"/>
    <w:rsid w:val="00A17C12"/>
    <w:rsid w:val="00A20887"/>
    <w:rsid w:val="00A248B1"/>
    <w:rsid w:val="00A277D3"/>
    <w:rsid w:val="00A27ED4"/>
    <w:rsid w:val="00A31D63"/>
    <w:rsid w:val="00A32B01"/>
    <w:rsid w:val="00A3565F"/>
    <w:rsid w:val="00A361A1"/>
    <w:rsid w:val="00A36441"/>
    <w:rsid w:val="00A37A06"/>
    <w:rsid w:val="00A42991"/>
    <w:rsid w:val="00A44557"/>
    <w:rsid w:val="00A450B5"/>
    <w:rsid w:val="00A46B9D"/>
    <w:rsid w:val="00A46D5E"/>
    <w:rsid w:val="00A4738A"/>
    <w:rsid w:val="00A5001F"/>
    <w:rsid w:val="00A52968"/>
    <w:rsid w:val="00A55C06"/>
    <w:rsid w:val="00A572AF"/>
    <w:rsid w:val="00A602B4"/>
    <w:rsid w:val="00A6047F"/>
    <w:rsid w:val="00A642B6"/>
    <w:rsid w:val="00A6552B"/>
    <w:rsid w:val="00A66F00"/>
    <w:rsid w:val="00A66F1C"/>
    <w:rsid w:val="00A70F40"/>
    <w:rsid w:val="00A7274B"/>
    <w:rsid w:val="00A7647B"/>
    <w:rsid w:val="00A8299D"/>
    <w:rsid w:val="00A83001"/>
    <w:rsid w:val="00A84163"/>
    <w:rsid w:val="00A84998"/>
    <w:rsid w:val="00A923AE"/>
    <w:rsid w:val="00A92459"/>
    <w:rsid w:val="00A92DD6"/>
    <w:rsid w:val="00A93469"/>
    <w:rsid w:val="00A957FD"/>
    <w:rsid w:val="00A95FF0"/>
    <w:rsid w:val="00AA36B4"/>
    <w:rsid w:val="00AA536C"/>
    <w:rsid w:val="00AA5A06"/>
    <w:rsid w:val="00AA5A4E"/>
    <w:rsid w:val="00AA5DB7"/>
    <w:rsid w:val="00AA6685"/>
    <w:rsid w:val="00AA702C"/>
    <w:rsid w:val="00AB60DF"/>
    <w:rsid w:val="00AC0BB5"/>
    <w:rsid w:val="00AC4991"/>
    <w:rsid w:val="00AC4AE4"/>
    <w:rsid w:val="00AC51C1"/>
    <w:rsid w:val="00AD2A48"/>
    <w:rsid w:val="00AD3B1C"/>
    <w:rsid w:val="00AD3F4D"/>
    <w:rsid w:val="00AD5A51"/>
    <w:rsid w:val="00AD5B2C"/>
    <w:rsid w:val="00AE1CB7"/>
    <w:rsid w:val="00AE3038"/>
    <w:rsid w:val="00AE418D"/>
    <w:rsid w:val="00AF00F2"/>
    <w:rsid w:val="00AF6EAC"/>
    <w:rsid w:val="00AF7214"/>
    <w:rsid w:val="00B013DF"/>
    <w:rsid w:val="00B03C75"/>
    <w:rsid w:val="00B07493"/>
    <w:rsid w:val="00B07620"/>
    <w:rsid w:val="00B114C3"/>
    <w:rsid w:val="00B13B72"/>
    <w:rsid w:val="00B1678C"/>
    <w:rsid w:val="00B16CE9"/>
    <w:rsid w:val="00B22F36"/>
    <w:rsid w:val="00B23303"/>
    <w:rsid w:val="00B279BD"/>
    <w:rsid w:val="00B30D97"/>
    <w:rsid w:val="00B30FB9"/>
    <w:rsid w:val="00B317A7"/>
    <w:rsid w:val="00B31E6E"/>
    <w:rsid w:val="00B34BF8"/>
    <w:rsid w:val="00B361C4"/>
    <w:rsid w:val="00B36C8A"/>
    <w:rsid w:val="00B379AC"/>
    <w:rsid w:val="00B41A12"/>
    <w:rsid w:val="00B41AD3"/>
    <w:rsid w:val="00B446B9"/>
    <w:rsid w:val="00B45158"/>
    <w:rsid w:val="00B4602D"/>
    <w:rsid w:val="00B4657C"/>
    <w:rsid w:val="00B47541"/>
    <w:rsid w:val="00B50409"/>
    <w:rsid w:val="00B5255B"/>
    <w:rsid w:val="00B534FA"/>
    <w:rsid w:val="00B56523"/>
    <w:rsid w:val="00B76149"/>
    <w:rsid w:val="00B76A4E"/>
    <w:rsid w:val="00B77396"/>
    <w:rsid w:val="00B7799B"/>
    <w:rsid w:val="00B80440"/>
    <w:rsid w:val="00B85A06"/>
    <w:rsid w:val="00B948F7"/>
    <w:rsid w:val="00B95BE1"/>
    <w:rsid w:val="00B95CF3"/>
    <w:rsid w:val="00B97619"/>
    <w:rsid w:val="00BA2512"/>
    <w:rsid w:val="00BA554C"/>
    <w:rsid w:val="00BB0A2A"/>
    <w:rsid w:val="00BB22A2"/>
    <w:rsid w:val="00BB280A"/>
    <w:rsid w:val="00BB4754"/>
    <w:rsid w:val="00BC42A8"/>
    <w:rsid w:val="00BC4E09"/>
    <w:rsid w:val="00BC4E26"/>
    <w:rsid w:val="00BC61C1"/>
    <w:rsid w:val="00BC67EB"/>
    <w:rsid w:val="00BD399C"/>
    <w:rsid w:val="00BD451E"/>
    <w:rsid w:val="00BD5565"/>
    <w:rsid w:val="00BD6B2C"/>
    <w:rsid w:val="00BD7157"/>
    <w:rsid w:val="00BD7557"/>
    <w:rsid w:val="00BE55BE"/>
    <w:rsid w:val="00BE58D0"/>
    <w:rsid w:val="00BF08B8"/>
    <w:rsid w:val="00BF16BD"/>
    <w:rsid w:val="00BF260A"/>
    <w:rsid w:val="00BF286B"/>
    <w:rsid w:val="00BF4586"/>
    <w:rsid w:val="00BF5620"/>
    <w:rsid w:val="00C012FB"/>
    <w:rsid w:val="00C01D27"/>
    <w:rsid w:val="00C025C5"/>
    <w:rsid w:val="00C02A0B"/>
    <w:rsid w:val="00C10DB2"/>
    <w:rsid w:val="00C1305D"/>
    <w:rsid w:val="00C1568D"/>
    <w:rsid w:val="00C203E2"/>
    <w:rsid w:val="00C22ECE"/>
    <w:rsid w:val="00C24879"/>
    <w:rsid w:val="00C3371F"/>
    <w:rsid w:val="00C3398F"/>
    <w:rsid w:val="00C344DE"/>
    <w:rsid w:val="00C346E2"/>
    <w:rsid w:val="00C352EB"/>
    <w:rsid w:val="00C3596B"/>
    <w:rsid w:val="00C35AB2"/>
    <w:rsid w:val="00C36641"/>
    <w:rsid w:val="00C37243"/>
    <w:rsid w:val="00C4081E"/>
    <w:rsid w:val="00C41E64"/>
    <w:rsid w:val="00C4426D"/>
    <w:rsid w:val="00C52DC3"/>
    <w:rsid w:val="00C53140"/>
    <w:rsid w:val="00C55903"/>
    <w:rsid w:val="00C56753"/>
    <w:rsid w:val="00C56EF7"/>
    <w:rsid w:val="00C57A78"/>
    <w:rsid w:val="00C60154"/>
    <w:rsid w:val="00C62F65"/>
    <w:rsid w:val="00C6341C"/>
    <w:rsid w:val="00C6445F"/>
    <w:rsid w:val="00C655BB"/>
    <w:rsid w:val="00C66258"/>
    <w:rsid w:val="00C66821"/>
    <w:rsid w:val="00C66B14"/>
    <w:rsid w:val="00C67C5B"/>
    <w:rsid w:val="00C705CF"/>
    <w:rsid w:val="00C71BE1"/>
    <w:rsid w:val="00C74EF1"/>
    <w:rsid w:val="00C766C6"/>
    <w:rsid w:val="00C773F9"/>
    <w:rsid w:val="00C854CE"/>
    <w:rsid w:val="00C85898"/>
    <w:rsid w:val="00C85AE9"/>
    <w:rsid w:val="00C85F60"/>
    <w:rsid w:val="00C93D9A"/>
    <w:rsid w:val="00C94485"/>
    <w:rsid w:val="00C95351"/>
    <w:rsid w:val="00C95990"/>
    <w:rsid w:val="00C97361"/>
    <w:rsid w:val="00C97723"/>
    <w:rsid w:val="00C97ABE"/>
    <w:rsid w:val="00CA2419"/>
    <w:rsid w:val="00CA4030"/>
    <w:rsid w:val="00CA5027"/>
    <w:rsid w:val="00CA672E"/>
    <w:rsid w:val="00CA67AE"/>
    <w:rsid w:val="00CB14A2"/>
    <w:rsid w:val="00CB213E"/>
    <w:rsid w:val="00CB40F2"/>
    <w:rsid w:val="00CB5030"/>
    <w:rsid w:val="00CB5B73"/>
    <w:rsid w:val="00CB5F1D"/>
    <w:rsid w:val="00CB62AC"/>
    <w:rsid w:val="00CB75D2"/>
    <w:rsid w:val="00CC16B6"/>
    <w:rsid w:val="00CC2F4C"/>
    <w:rsid w:val="00CC3961"/>
    <w:rsid w:val="00CC4763"/>
    <w:rsid w:val="00CC486C"/>
    <w:rsid w:val="00CC49CC"/>
    <w:rsid w:val="00CC5A92"/>
    <w:rsid w:val="00CC63D5"/>
    <w:rsid w:val="00CD23EB"/>
    <w:rsid w:val="00CD29E2"/>
    <w:rsid w:val="00CD4015"/>
    <w:rsid w:val="00CD54D3"/>
    <w:rsid w:val="00CD58B8"/>
    <w:rsid w:val="00CD5D18"/>
    <w:rsid w:val="00CD6950"/>
    <w:rsid w:val="00CD72A8"/>
    <w:rsid w:val="00CD774F"/>
    <w:rsid w:val="00CE1134"/>
    <w:rsid w:val="00CE29F5"/>
    <w:rsid w:val="00CE3CB0"/>
    <w:rsid w:val="00CE43D6"/>
    <w:rsid w:val="00CE4538"/>
    <w:rsid w:val="00CE4C47"/>
    <w:rsid w:val="00CE4E1F"/>
    <w:rsid w:val="00CF18F2"/>
    <w:rsid w:val="00CF267F"/>
    <w:rsid w:val="00CF3773"/>
    <w:rsid w:val="00CF4657"/>
    <w:rsid w:val="00CF52D2"/>
    <w:rsid w:val="00D00563"/>
    <w:rsid w:val="00D02088"/>
    <w:rsid w:val="00D0290D"/>
    <w:rsid w:val="00D06529"/>
    <w:rsid w:val="00D06B08"/>
    <w:rsid w:val="00D102B1"/>
    <w:rsid w:val="00D12180"/>
    <w:rsid w:val="00D131CF"/>
    <w:rsid w:val="00D135CC"/>
    <w:rsid w:val="00D15342"/>
    <w:rsid w:val="00D15750"/>
    <w:rsid w:val="00D16B2E"/>
    <w:rsid w:val="00D202E2"/>
    <w:rsid w:val="00D226FB"/>
    <w:rsid w:val="00D22B4B"/>
    <w:rsid w:val="00D24365"/>
    <w:rsid w:val="00D26964"/>
    <w:rsid w:val="00D30623"/>
    <w:rsid w:val="00D30CE7"/>
    <w:rsid w:val="00D30D7B"/>
    <w:rsid w:val="00D30F33"/>
    <w:rsid w:val="00D3104C"/>
    <w:rsid w:val="00D31599"/>
    <w:rsid w:val="00D31D6A"/>
    <w:rsid w:val="00D33373"/>
    <w:rsid w:val="00D3358A"/>
    <w:rsid w:val="00D37986"/>
    <w:rsid w:val="00D4498E"/>
    <w:rsid w:val="00D467A4"/>
    <w:rsid w:val="00D52250"/>
    <w:rsid w:val="00D5235A"/>
    <w:rsid w:val="00D53A3F"/>
    <w:rsid w:val="00D53BF4"/>
    <w:rsid w:val="00D57369"/>
    <w:rsid w:val="00D6412D"/>
    <w:rsid w:val="00D67657"/>
    <w:rsid w:val="00D762D1"/>
    <w:rsid w:val="00D76C2A"/>
    <w:rsid w:val="00D77865"/>
    <w:rsid w:val="00D8265F"/>
    <w:rsid w:val="00D83CFF"/>
    <w:rsid w:val="00D84242"/>
    <w:rsid w:val="00D85F6A"/>
    <w:rsid w:val="00D93034"/>
    <w:rsid w:val="00D94224"/>
    <w:rsid w:val="00D96BA2"/>
    <w:rsid w:val="00DA06C1"/>
    <w:rsid w:val="00DA0EF2"/>
    <w:rsid w:val="00DA27B7"/>
    <w:rsid w:val="00DA27FE"/>
    <w:rsid w:val="00DB4B77"/>
    <w:rsid w:val="00DB59AB"/>
    <w:rsid w:val="00DB7CB4"/>
    <w:rsid w:val="00DC3008"/>
    <w:rsid w:val="00DC6534"/>
    <w:rsid w:val="00DD021B"/>
    <w:rsid w:val="00DD02B3"/>
    <w:rsid w:val="00DD07F9"/>
    <w:rsid w:val="00DD1AE2"/>
    <w:rsid w:val="00DD1EC6"/>
    <w:rsid w:val="00DD2644"/>
    <w:rsid w:val="00DD2B62"/>
    <w:rsid w:val="00DD46F1"/>
    <w:rsid w:val="00DD5108"/>
    <w:rsid w:val="00DE16DF"/>
    <w:rsid w:val="00DE33C9"/>
    <w:rsid w:val="00DE5354"/>
    <w:rsid w:val="00DF0DA8"/>
    <w:rsid w:val="00DF2C17"/>
    <w:rsid w:val="00DF3C90"/>
    <w:rsid w:val="00DF3D9D"/>
    <w:rsid w:val="00DF5654"/>
    <w:rsid w:val="00E01682"/>
    <w:rsid w:val="00E03FE5"/>
    <w:rsid w:val="00E0485D"/>
    <w:rsid w:val="00E07056"/>
    <w:rsid w:val="00E10869"/>
    <w:rsid w:val="00E10AAB"/>
    <w:rsid w:val="00E119EB"/>
    <w:rsid w:val="00E14FF6"/>
    <w:rsid w:val="00E157ED"/>
    <w:rsid w:val="00E162C6"/>
    <w:rsid w:val="00E1764C"/>
    <w:rsid w:val="00E20B50"/>
    <w:rsid w:val="00E24C0A"/>
    <w:rsid w:val="00E24D4D"/>
    <w:rsid w:val="00E25D74"/>
    <w:rsid w:val="00E26374"/>
    <w:rsid w:val="00E26B22"/>
    <w:rsid w:val="00E3215E"/>
    <w:rsid w:val="00E34555"/>
    <w:rsid w:val="00E34F73"/>
    <w:rsid w:val="00E356CD"/>
    <w:rsid w:val="00E37EB7"/>
    <w:rsid w:val="00E40232"/>
    <w:rsid w:val="00E40B93"/>
    <w:rsid w:val="00E42118"/>
    <w:rsid w:val="00E43981"/>
    <w:rsid w:val="00E43AAC"/>
    <w:rsid w:val="00E43CCD"/>
    <w:rsid w:val="00E448EC"/>
    <w:rsid w:val="00E45BEB"/>
    <w:rsid w:val="00E45C07"/>
    <w:rsid w:val="00E46306"/>
    <w:rsid w:val="00E47B66"/>
    <w:rsid w:val="00E47F29"/>
    <w:rsid w:val="00E51391"/>
    <w:rsid w:val="00E51594"/>
    <w:rsid w:val="00E515B8"/>
    <w:rsid w:val="00E53D15"/>
    <w:rsid w:val="00E60278"/>
    <w:rsid w:val="00E6343D"/>
    <w:rsid w:val="00E64862"/>
    <w:rsid w:val="00E67AF1"/>
    <w:rsid w:val="00E70D9F"/>
    <w:rsid w:val="00E71CAF"/>
    <w:rsid w:val="00E71FF9"/>
    <w:rsid w:val="00E72036"/>
    <w:rsid w:val="00E721A0"/>
    <w:rsid w:val="00E7235E"/>
    <w:rsid w:val="00E72F84"/>
    <w:rsid w:val="00E736A1"/>
    <w:rsid w:val="00E74FC7"/>
    <w:rsid w:val="00E76C50"/>
    <w:rsid w:val="00E779B9"/>
    <w:rsid w:val="00E8141B"/>
    <w:rsid w:val="00E832F0"/>
    <w:rsid w:val="00E840DF"/>
    <w:rsid w:val="00E850F1"/>
    <w:rsid w:val="00E86F02"/>
    <w:rsid w:val="00E86F55"/>
    <w:rsid w:val="00E87828"/>
    <w:rsid w:val="00E93DB2"/>
    <w:rsid w:val="00E94DE1"/>
    <w:rsid w:val="00EA2297"/>
    <w:rsid w:val="00EA237E"/>
    <w:rsid w:val="00EA43B1"/>
    <w:rsid w:val="00EA6881"/>
    <w:rsid w:val="00EA6D7F"/>
    <w:rsid w:val="00EB0A09"/>
    <w:rsid w:val="00EB58C0"/>
    <w:rsid w:val="00EB6C51"/>
    <w:rsid w:val="00EC126D"/>
    <w:rsid w:val="00EC5919"/>
    <w:rsid w:val="00EC64E8"/>
    <w:rsid w:val="00EC6841"/>
    <w:rsid w:val="00EC7042"/>
    <w:rsid w:val="00ED2F94"/>
    <w:rsid w:val="00ED35DC"/>
    <w:rsid w:val="00ED390F"/>
    <w:rsid w:val="00ED4593"/>
    <w:rsid w:val="00ED60C1"/>
    <w:rsid w:val="00ED7A59"/>
    <w:rsid w:val="00EE0221"/>
    <w:rsid w:val="00EE0D0B"/>
    <w:rsid w:val="00EE2282"/>
    <w:rsid w:val="00EE28E1"/>
    <w:rsid w:val="00EE51E6"/>
    <w:rsid w:val="00EE522E"/>
    <w:rsid w:val="00EE6C47"/>
    <w:rsid w:val="00EF117C"/>
    <w:rsid w:val="00EF270B"/>
    <w:rsid w:val="00EF7456"/>
    <w:rsid w:val="00F03EC2"/>
    <w:rsid w:val="00F04675"/>
    <w:rsid w:val="00F04844"/>
    <w:rsid w:val="00F14095"/>
    <w:rsid w:val="00F14BD4"/>
    <w:rsid w:val="00F16832"/>
    <w:rsid w:val="00F21043"/>
    <w:rsid w:val="00F21077"/>
    <w:rsid w:val="00F2156E"/>
    <w:rsid w:val="00F2316B"/>
    <w:rsid w:val="00F23B44"/>
    <w:rsid w:val="00F27975"/>
    <w:rsid w:val="00F2799B"/>
    <w:rsid w:val="00F304CA"/>
    <w:rsid w:val="00F309B6"/>
    <w:rsid w:val="00F30B6F"/>
    <w:rsid w:val="00F31F33"/>
    <w:rsid w:val="00F32D9E"/>
    <w:rsid w:val="00F33783"/>
    <w:rsid w:val="00F3429A"/>
    <w:rsid w:val="00F343C2"/>
    <w:rsid w:val="00F417F4"/>
    <w:rsid w:val="00F448E1"/>
    <w:rsid w:val="00F458C8"/>
    <w:rsid w:val="00F45F91"/>
    <w:rsid w:val="00F53B89"/>
    <w:rsid w:val="00F54209"/>
    <w:rsid w:val="00F55540"/>
    <w:rsid w:val="00F60225"/>
    <w:rsid w:val="00F6370E"/>
    <w:rsid w:val="00F6586F"/>
    <w:rsid w:val="00F679FF"/>
    <w:rsid w:val="00F72FE9"/>
    <w:rsid w:val="00F75127"/>
    <w:rsid w:val="00F75191"/>
    <w:rsid w:val="00F80479"/>
    <w:rsid w:val="00F86FCF"/>
    <w:rsid w:val="00F91A98"/>
    <w:rsid w:val="00F91D45"/>
    <w:rsid w:val="00F93570"/>
    <w:rsid w:val="00F940C1"/>
    <w:rsid w:val="00F96A18"/>
    <w:rsid w:val="00F9743D"/>
    <w:rsid w:val="00FA15AC"/>
    <w:rsid w:val="00FA36A8"/>
    <w:rsid w:val="00FA64BF"/>
    <w:rsid w:val="00FB481F"/>
    <w:rsid w:val="00FB539A"/>
    <w:rsid w:val="00FB606D"/>
    <w:rsid w:val="00FC00A4"/>
    <w:rsid w:val="00FC0192"/>
    <w:rsid w:val="00FC1422"/>
    <w:rsid w:val="00FC1AA3"/>
    <w:rsid w:val="00FC3724"/>
    <w:rsid w:val="00FC54A3"/>
    <w:rsid w:val="00FC6306"/>
    <w:rsid w:val="00FC7681"/>
    <w:rsid w:val="00FD19FA"/>
    <w:rsid w:val="00FD2A01"/>
    <w:rsid w:val="00FD36A5"/>
    <w:rsid w:val="00FD484A"/>
    <w:rsid w:val="00FD5A52"/>
    <w:rsid w:val="00FD607F"/>
    <w:rsid w:val="00FE3EBB"/>
    <w:rsid w:val="00FE67DB"/>
    <w:rsid w:val="00FF3609"/>
    <w:rsid w:val="00FF4154"/>
    <w:rsid w:val="00FF4ADE"/>
    <w:rsid w:val="00FF5427"/>
    <w:rsid w:val="00FF58AB"/>
    <w:rsid w:val="00FF6D01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AACA9"/>
  <w15:docId w15:val="{DDE729AF-AC8E-4ED5-A909-19A840FB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rsid w:val="004A31C2"/>
    <w:pPr>
      <w:spacing w:before="120" w:after="200" w:line="276" w:lineRule="auto"/>
    </w:pPr>
    <w:rPr>
      <w:sz w:val="22"/>
      <w:szCs w:val="24"/>
      <w:lang w:eastAsia="en-AU"/>
    </w:rPr>
  </w:style>
  <w:style w:type="paragraph" w:styleId="Heading1">
    <w:name w:val="heading 1"/>
    <w:basedOn w:val="Font-Serif"/>
    <w:next w:val="BodyText"/>
    <w:link w:val="Heading1Char"/>
    <w:uiPriority w:val="9"/>
    <w:qFormat/>
    <w:rsid w:val="00700CA3"/>
    <w:pPr>
      <w:keepNext/>
      <w:numPr>
        <w:numId w:val="7"/>
      </w:numPr>
      <w:pBdr>
        <w:bottom w:val="single" w:sz="4" w:space="1" w:color="auto"/>
      </w:pBdr>
      <w:spacing w:before="360" w:after="360"/>
      <w:outlineLvl w:val="0"/>
    </w:pPr>
    <w:rPr>
      <w:rFonts w:ascii="Times New Roman" w:hAnsi="Times New Roman"/>
      <w:b/>
      <w:bCs/>
      <w:caps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F75127"/>
    <w:pPr>
      <w:numPr>
        <w:ilvl w:val="1"/>
      </w:numPr>
      <w:pBdr>
        <w:bottom w:val="none" w:sz="0" w:space="0" w:color="auto"/>
      </w:pBdr>
      <w:spacing w:before="240" w:after="60"/>
      <w:outlineLvl w:val="1"/>
    </w:pPr>
    <w:rPr>
      <w:bCs w:val="0"/>
      <w:iCs/>
      <w:caps w:val="0"/>
      <w:sz w:val="26"/>
      <w:szCs w:val="28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F75127"/>
    <w:pPr>
      <w:numPr>
        <w:ilvl w:val="2"/>
      </w:numPr>
      <w:pBdr>
        <w:bottom w:val="none" w:sz="0" w:space="0" w:color="auto"/>
      </w:pBdr>
      <w:spacing w:before="240" w:after="60"/>
      <w:outlineLvl w:val="2"/>
    </w:pPr>
    <w:rPr>
      <w:bCs w:val="0"/>
      <w:i/>
      <w:caps w:val="0"/>
      <w:sz w:val="24"/>
      <w:szCs w:val="26"/>
    </w:rPr>
  </w:style>
  <w:style w:type="paragraph" w:styleId="Heading4">
    <w:name w:val="heading 4"/>
    <w:basedOn w:val="Heading1"/>
    <w:next w:val="BodyText"/>
    <w:link w:val="Heading4Char"/>
    <w:qFormat/>
    <w:rsid w:val="00F75127"/>
    <w:pPr>
      <w:numPr>
        <w:ilvl w:val="3"/>
      </w:numPr>
      <w:pBdr>
        <w:bottom w:val="none" w:sz="0" w:space="0" w:color="auto"/>
      </w:pBdr>
      <w:spacing w:before="240" w:after="60"/>
      <w:outlineLvl w:val="3"/>
    </w:pPr>
    <w:rPr>
      <w:bCs w:val="0"/>
      <w:caps w:val="0"/>
      <w:sz w:val="22"/>
      <w:szCs w:val="28"/>
    </w:rPr>
  </w:style>
  <w:style w:type="paragraph" w:styleId="Heading5">
    <w:name w:val="heading 5"/>
    <w:basedOn w:val="Heading1"/>
    <w:next w:val="BodyText"/>
    <w:link w:val="Heading5Char"/>
    <w:semiHidden/>
    <w:qFormat/>
    <w:rsid w:val="00F75127"/>
    <w:pPr>
      <w:numPr>
        <w:ilvl w:val="4"/>
      </w:numPr>
      <w:pBdr>
        <w:bottom w:val="none" w:sz="0" w:space="0" w:color="auto"/>
      </w:pBdr>
      <w:spacing w:before="240" w:after="60"/>
      <w:outlineLvl w:val="4"/>
    </w:pPr>
    <w:rPr>
      <w:bCs w:val="0"/>
      <w:iCs/>
      <w:caps w:val="0"/>
      <w:sz w:val="22"/>
      <w:szCs w:val="26"/>
    </w:rPr>
  </w:style>
  <w:style w:type="paragraph" w:styleId="Heading6">
    <w:name w:val="heading 6"/>
    <w:basedOn w:val="Heading1"/>
    <w:next w:val="BodyText"/>
    <w:link w:val="Heading6Char"/>
    <w:semiHidden/>
    <w:rsid w:val="00F75127"/>
    <w:pPr>
      <w:numPr>
        <w:ilvl w:val="5"/>
      </w:numPr>
      <w:pBdr>
        <w:bottom w:val="none" w:sz="0" w:space="0" w:color="auto"/>
      </w:pBdr>
      <w:spacing w:before="240" w:after="60"/>
      <w:outlineLvl w:val="5"/>
    </w:pPr>
    <w:rPr>
      <w:bCs w:val="0"/>
      <w:caps w:val="0"/>
      <w:sz w:val="22"/>
      <w:szCs w:val="22"/>
    </w:rPr>
  </w:style>
  <w:style w:type="paragraph" w:styleId="Heading7">
    <w:name w:val="heading 7"/>
    <w:basedOn w:val="Heading1"/>
    <w:next w:val="BodyText"/>
    <w:link w:val="Heading7Char"/>
    <w:semiHidden/>
    <w:rsid w:val="00F75127"/>
    <w:pPr>
      <w:numPr>
        <w:ilvl w:val="6"/>
      </w:numPr>
      <w:pBdr>
        <w:bottom w:val="none" w:sz="0" w:space="0" w:color="auto"/>
      </w:pBdr>
      <w:spacing w:before="240" w:after="60"/>
      <w:outlineLvl w:val="6"/>
    </w:pPr>
    <w:rPr>
      <w:caps w:val="0"/>
      <w:sz w:val="22"/>
    </w:rPr>
  </w:style>
  <w:style w:type="paragraph" w:styleId="Heading8">
    <w:name w:val="heading 8"/>
    <w:basedOn w:val="Heading1"/>
    <w:next w:val="BodyText"/>
    <w:link w:val="Heading8Char"/>
    <w:semiHidden/>
    <w:rsid w:val="00F75127"/>
    <w:pPr>
      <w:numPr>
        <w:ilvl w:val="7"/>
      </w:numPr>
      <w:pBdr>
        <w:bottom w:val="none" w:sz="0" w:space="0" w:color="auto"/>
      </w:pBdr>
      <w:spacing w:before="240" w:after="60"/>
      <w:outlineLvl w:val="7"/>
    </w:pPr>
    <w:rPr>
      <w:iCs/>
      <w:caps w:val="0"/>
      <w:sz w:val="22"/>
    </w:rPr>
  </w:style>
  <w:style w:type="paragraph" w:styleId="Heading9">
    <w:name w:val="heading 9"/>
    <w:basedOn w:val="Heading1"/>
    <w:next w:val="BodyText"/>
    <w:link w:val="Heading9Char"/>
    <w:semiHidden/>
    <w:rsid w:val="00F75127"/>
    <w:pPr>
      <w:numPr>
        <w:ilvl w:val="8"/>
      </w:numPr>
      <w:pBdr>
        <w:bottom w:val="none" w:sz="0" w:space="0" w:color="auto"/>
      </w:pBdr>
      <w:spacing w:before="240" w:after="60"/>
      <w:outlineLvl w:val="8"/>
    </w:pPr>
    <w:rPr>
      <w: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75127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11"/>
    <w:qFormat/>
    <w:rsid w:val="00F75127"/>
    <w:pPr>
      <w:spacing w:after="60"/>
      <w:jc w:val="center"/>
      <w:outlineLvl w:val="1"/>
    </w:pPr>
    <w:rPr>
      <w:rFonts w:cs="Arial"/>
    </w:rPr>
  </w:style>
  <w:style w:type="paragraph" w:styleId="BalloonText">
    <w:name w:val="Balloon Text"/>
    <w:basedOn w:val="Normal"/>
    <w:link w:val="BalloonTextChar"/>
    <w:semiHidden/>
    <w:rsid w:val="005815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F75127"/>
    <w:pPr>
      <w:spacing w:before="240" w:after="120" w:line="260" w:lineRule="atLeast"/>
      <w:contextualSpacing/>
      <w:jc w:val="center"/>
    </w:pPr>
    <w:rPr>
      <w:b/>
      <w:caps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F751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751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75127"/>
    <w:rPr>
      <w:b/>
      <w:bCs/>
    </w:rPr>
  </w:style>
  <w:style w:type="paragraph" w:styleId="DocumentMap">
    <w:name w:val="Document Map"/>
    <w:basedOn w:val="Normal"/>
    <w:link w:val="DocumentMapChar"/>
    <w:semiHidden/>
    <w:rsid w:val="00F7512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F75127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7512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75127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75127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F75127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75127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7512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7512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7512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7512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7512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7512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7512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75127"/>
    <w:rPr>
      <w:rFonts w:cs="Arial"/>
      <w:b/>
      <w:bCs/>
    </w:rPr>
  </w:style>
  <w:style w:type="paragraph" w:styleId="MacroText">
    <w:name w:val="macro"/>
    <w:link w:val="MacroTextChar"/>
    <w:semiHidden/>
    <w:rsid w:val="00F751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AU"/>
    </w:rPr>
  </w:style>
  <w:style w:type="paragraph" w:styleId="TableofAuthorities">
    <w:name w:val="table of authorities"/>
    <w:basedOn w:val="Normal"/>
    <w:next w:val="Normal"/>
    <w:semiHidden/>
    <w:rsid w:val="00F7512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qFormat/>
    <w:rsid w:val="00E70D9F"/>
    <w:pPr>
      <w:spacing w:before="0" w:after="0" w:line="300" w:lineRule="exact"/>
    </w:pPr>
  </w:style>
  <w:style w:type="paragraph" w:styleId="TOAHeading">
    <w:name w:val="toa heading"/>
    <w:basedOn w:val="Normal"/>
    <w:next w:val="Normal"/>
    <w:semiHidden/>
    <w:rsid w:val="00F75127"/>
    <w:rPr>
      <w:rFonts w:cs="Arial"/>
      <w:b/>
      <w:bCs/>
    </w:rPr>
  </w:style>
  <w:style w:type="paragraph" w:styleId="TOC1">
    <w:name w:val="toc 1"/>
    <w:basedOn w:val="Font-Serif"/>
    <w:next w:val="BodyText"/>
    <w:autoRedefine/>
    <w:uiPriority w:val="39"/>
    <w:rsid w:val="00F75127"/>
    <w:pPr>
      <w:tabs>
        <w:tab w:val="left" w:pos="360"/>
        <w:tab w:val="right" w:leader="dot" w:pos="9360"/>
      </w:tabs>
      <w:spacing w:before="120" w:line="300" w:lineRule="exact"/>
      <w:ind w:left="360" w:hanging="360"/>
    </w:pPr>
    <w:rPr>
      <w:rFonts w:ascii="Times New Roman" w:hAnsi="Times New Roman"/>
      <w:b/>
      <w:bCs/>
    </w:rPr>
  </w:style>
  <w:style w:type="paragraph" w:styleId="TOC2">
    <w:name w:val="toc 2"/>
    <w:basedOn w:val="TOC1"/>
    <w:next w:val="BodyText"/>
    <w:autoRedefine/>
    <w:uiPriority w:val="39"/>
    <w:rsid w:val="00F75127"/>
    <w:pPr>
      <w:tabs>
        <w:tab w:val="clear" w:pos="360"/>
        <w:tab w:val="left" w:pos="936"/>
      </w:tabs>
      <w:spacing w:before="0"/>
      <w:ind w:left="936" w:hanging="576"/>
    </w:pPr>
    <w:rPr>
      <w:b w:val="0"/>
      <w:bCs w:val="0"/>
    </w:rPr>
  </w:style>
  <w:style w:type="paragraph" w:styleId="TOC3">
    <w:name w:val="toc 3"/>
    <w:basedOn w:val="TOC1"/>
    <w:next w:val="BodyText"/>
    <w:autoRedefine/>
    <w:uiPriority w:val="39"/>
    <w:rsid w:val="00A42991"/>
    <w:pPr>
      <w:tabs>
        <w:tab w:val="clear" w:pos="360"/>
        <w:tab w:val="left" w:pos="1800"/>
      </w:tabs>
      <w:spacing w:before="0"/>
      <w:ind w:left="1512" w:hanging="576"/>
    </w:pPr>
    <w:rPr>
      <w:b w:val="0"/>
    </w:rPr>
  </w:style>
  <w:style w:type="paragraph" w:styleId="TOC4">
    <w:name w:val="toc 4"/>
    <w:basedOn w:val="TOC1"/>
    <w:next w:val="BodyText"/>
    <w:autoRedefine/>
    <w:uiPriority w:val="39"/>
    <w:rsid w:val="007A2D07"/>
    <w:pPr>
      <w:tabs>
        <w:tab w:val="clear" w:pos="360"/>
        <w:tab w:val="left" w:pos="2232"/>
      </w:tabs>
      <w:spacing w:before="0"/>
      <w:ind w:left="2232" w:hanging="720"/>
    </w:pPr>
    <w:rPr>
      <w:b w:val="0"/>
      <w:szCs w:val="20"/>
    </w:rPr>
  </w:style>
  <w:style w:type="paragraph" w:styleId="TOC5">
    <w:name w:val="toc 5"/>
    <w:basedOn w:val="TOC1"/>
    <w:next w:val="BodyText"/>
    <w:autoRedefine/>
    <w:uiPriority w:val="39"/>
    <w:rsid w:val="00911351"/>
    <w:pPr>
      <w:tabs>
        <w:tab w:val="clear" w:pos="360"/>
        <w:tab w:val="left" w:pos="2592"/>
      </w:tabs>
      <w:spacing w:before="0"/>
      <w:ind w:left="2088"/>
    </w:pPr>
    <w:rPr>
      <w:b w:val="0"/>
      <w:szCs w:val="20"/>
    </w:rPr>
  </w:style>
  <w:style w:type="paragraph" w:styleId="TOC6">
    <w:name w:val="toc 6"/>
    <w:basedOn w:val="TOC1"/>
    <w:next w:val="BodyText"/>
    <w:autoRedefine/>
    <w:semiHidden/>
    <w:rsid w:val="00F75127"/>
    <w:pPr>
      <w:ind w:left="960"/>
    </w:pPr>
    <w:rPr>
      <w:sz w:val="20"/>
      <w:szCs w:val="20"/>
    </w:rPr>
  </w:style>
  <w:style w:type="paragraph" w:styleId="TOC7">
    <w:name w:val="toc 7"/>
    <w:basedOn w:val="TOC1"/>
    <w:next w:val="BodyText"/>
    <w:autoRedefine/>
    <w:semiHidden/>
    <w:rsid w:val="00F75127"/>
    <w:pPr>
      <w:ind w:left="1200"/>
    </w:pPr>
    <w:rPr>
      <w:sz w:val="20"/>
      <w:szCs w:val="20"/>
    </w:rPr>
  </w:style>
  <w:style w:type="paragraph" w:styleId="TOC8">
    <w:name w:val="toc 8"/>
    <w:basedOn w:val="TOC1"/>
    <w:next w:val="BodyText"/>
    <w:autoRedefine/>
    <w:semiHidden/>
    <w:rsid w:val="00F75127"/>
    <w:pPr>
      <w:ind w:left="1440"/>
    </w:pPr>
    <w:rPr>
      <w:sz w:val="20"/>
      <w:szCs w:val="20"/>
    </w:rPr>
  </w:style>
  <w:style w:type="paragraph" w:styleId="TOC9">
    <w:name w:val="toc 9"/>
    <w:basedOn w:val="TOC1"/>
    <w:next w:val="BodyText"/>
    <w:autoRedefine/>
    <w:semiHidden/>
    <w:rsid w:val="00F75127"/>
    <w:pPr>
      <w:ind w:left="1680"/>
    </w:pPr>
    <w:rPr>
      <w:sz w:val="20"/>
      <w:szCs w:val="20"/>
    </w:rPr>
  </w:style>
  <w:style w:type="paragraph" w:styleId="BodyText">
    <w:name w:val="Body Text"/>
    <w:basedOn w:val="Font-Serif"/>
    <w:link w:val="BodyTextChar"/>
    <w:qFormat/>
    <w:rsid w:val="00C352EB"/>
    <w:pPr>
      <w:spacing w:before="120" w:after="60" w:line="300" w:lineRule="exact"/>
    </w:pPr>
    <w:rPr>
      <w:rFonts w:ascii="Times New Roman" w:hAnsi="Times New Roman"/>
    </w:rPr>
  </w:style>
  <w:style w:type="paragraph" w:customStyle="1" w:styleId="References">
    <w:name w:val="References"/>
    <w:basedOn w:val="BodyText"/>
    <w:qFormat/>
    <w:rsid w:val="00422B11"/>
    <w:pPr>
      <w:tabs>
        <w:tab w:val="left" w:pos="720"/>
      </w:tabs>
      <w:ind w:left="720" w:hanging="720"/>
    </w:pPr>
  </w:style>
  <w:style w:type="paragraph" w:customStyle="1" w:styleId="TOC-title">
    <w:name w:val="TOC - title"/>
    <w:basedOn w:val="Font-Serif"/>
    <w:next w:val="BodyText"/>
    <w:qFormat/>
    <w:rsid w:val="00F75127"/>
    <w:pPr>
      <w:keepNext/>
      <w:pBdr>
        <w:bottom w:val="single" w:sz="4" w:space="1" w:color="auto"/>
      </w:pBdr>
      <w:spacing w:after="360"/>
      <w:jc w:val="center"/>
    </w:pPr>
    <w:rPr>
      <w:rFonts w:ascii="Times New Roman" w:hAnsi="Times New Roman"/>
      <w:b/>
      <w:bCs/>
      <w:caps/>
      <w:sz w:val="28"/>
      <w:szCs w:val="20"/>
    </w:rPr>
  </w:style>
  <w:style w:type="paragraph" w:customStyle="1" w:styleId="TOC-othertext">
    <w:name w:val="TOC - other text"/>
    <w:basedOn w:val="TOC2"/>
    <w:rsid w:val="00F75127"/>
  </w:style>
  <w:style w:type="paragraph" w:customStyle="1" w:styleId="PrefaceHeading">
    <w:name w:val="Preface Heading"/>
    <w:basedOn w:val="Heading1"/>
    <w:next w:val="BodyText"/>
    <w:qFormat/>
    <w:rsid w:val="00F75127"/>
    <w:pPr>
      <w:numPr>
        <w:numId w:val="0"/>
      </w:numPr>
    </w:pPr>
  </w:style>
  <w:style w:type="paragraph" w:customStyle="1" w:styleId="Font-Serif">
    <w:name w:val="Font - Serif"/>
    <w:semiHidden/>
    <w:rsid w:val="00F75127"/>
    <w:rPr>
      <w:rFonts w:ascii="Book Antiqua" w:hAnsi="Book Antiqua" w:cs="Arial"/>
      <w:sz w:val="22"/>
      <w:szCs w:val="24"/>
      <w:lang w:eastAsia="en-AU"/>
    </w:rPr>
  </w:style>
  <w:style w:type="paragraph" w:customStyle="1" w:styleId="TOC-otherhead">
    <w:name w:val="TOC - other head"/>
    <w:basedOn w:val="TOC1"/>
    <w:next w:val="Normal"/>
    <w:rsid w:val="00FD484A"/>
    <w:pPr>
      <w:tabs>
        <w:tab w:val="right" w:leader="dot" w:pos="8280"/>
      </w:tabs>
      <w:spacing w:before="240"/>
    </w:pPr>
    <w:rPr>
      <w:u w:val="single"/>
    </w:rPr>
  </w:style>
  <w:style w:type="paragraph" w:customStyle="1" w:styleId="AcronymsandAbbreviations">
    <w:name w:val="Acronyms and Abbreviations"/>
    <w:basedOn w:val="BodyText"/>
    <w:qFormat/>
    <w:rsid w:val="00285E30"/>
    <w:pPr>
      <w:tabs>
        <w:tab w:val="left" w:pos="1152"/>
      </w:tabs>
      <w:spacing w:before="0" w:after="0"/>
    </w:pPr>
  </w:style>
  <w:style w:type="table" w:styleId="TableGrid">
    <w:name w:val="Table Grid"/>
    <w:basedOn w:val="TableNormal"/>
    <w:uiPriority w:val="39"/>
    <w:rsid w:val="00F75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F75127"/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semiHidden/>
    <w:rsid w:val="00F75127"/>
  </w:style>
  <w:style w:type="paragraph" w:styleId="ListBullet">
    <w:name w:val="List Bullet"/>
    <w:basedOn w:val="BodyText"/>
    <w:qFormat/>
    <w:rsid w:val="0055353A"/>
    <w:pPr>
      <w:numPr>
        <w:numId w:val="25"/>
      </w:numPr>
      <w:spacing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F3A00"/>
    <w:pPr>
      <w:tabs>
        <w:tab w:val="center" w:pos="4320"/>
        <w:tab w:val="right" w:pos="8640"/>
      </w:tabs>
      <w:spacing w:before="0" w:after="0" w:line="240" w:lineRule="auto"/>
      <w:jc w:val="right"/>
    </w:pPr>
    <w:rPr>
      <w:sz w:val="16"/>
    </w:rPr>
  </w:style>
  <w:style w:type="paragraph" w:styleId="Footer">
    <w:name w:val="footer"/>
    <w:basedOn w:val="Normal"/>
    <w:link w:val="FooterChar"/>
    <w:uiPriority w:val="99"/>
    <w:qFormat/>
    <w:rsid w:val="00C97ABE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semiHidden/>
    <w:rsid w:val="00F75127"/>
  </w:style>
  <w:style w:type="paragraph" w:customStyle="1" w:styleId="PageLeftBlank">
    <w:name w:val="Page Left Blank"/>
    <w:basedOn w:val="BodyText"/>
    <w:next w:val="BodyText"/>
    <w:rsid w:val="00CB5B73"/>
    <w:pPr>
      <w:spacing w:before="1440" w:after="0" w:line="240" w:lineRule="auto"/>
      <w:jc w:val="center"/>
    </w:pPr>
    <w:rPr>
      <w:szCs w:val="20"/>
    </w:rPr>
  </w:style>
  <w:style w:type="paragraph" w:customStyle="1" w:styleId="Font-SansSerif">
    <w:name w:val="Font - Sans Serif"/>
    <w:semiHidden/>
    <w:rsid w:val="00F75127"/>
    <w:rPr>
      <w:rFonts w:ascii="Arial" w:hAnsi="Arial" w:cs="Arial"/>
      <w:sz w:val="22"/>
      <w:szCs w:val="24"/>
      <w:lang w:eastAsia="en-AU"/>
    </w:rPr>
  </w:style>
  <w:style w:type="paragraph" w:styleId="BodyTextFirstIndent">
    <w:name w:val="Body Text First Indent"/>
    <w:basedOn w:val="BodyText"/>
    <w:link w:val="BodyTextFirstIndentChar"/>
    <w:semiHidden/>
    <w:rsid w:val="00ED4593"/>
    <w:pPr>
      <w:spacing w:before="0" w:after="120" w:line="240" w:lineRule="auto"/>
      <w:ind w:firstLine="210"/>
    </w:pPr>
    <w:rPr>
      <w:rFonts w:cs="Times New Roman"/>
    </w:rPr>
  </w:style>
  <w:style w:type="numbering" w:styleId="111111">
    <w:name w:val="Outline List 2"/>
    <w:basedOn w:val="NoList"/>
    <w:semiHidden/>
    <w:rsid w:val="00F75127"/>
    <w:pPr>
      <w:numPr>
        <w:numId w:val="4"/>
      </w:numPr>
    </w:pPr>
  </w:style>
  <w:style w:type="numbering" w:styleId="1ai">
    <w:name w:val="Outline List 1"/>
    <w:basedOn w:val="NoList"/>
    <w:semiHidden/>
    <w:rsid w:val="00F75127"/>
    <w:pPr>
      <w:numPr>
        <w:numId w:val="5"/>
      </w:numPr>
    </w:pPr>
  </w:style>
  <w:style w:type="numbering" w:styleId="ArticleSection">
    <w:name w:val="Outline List 3"/>
    <w:basedOn w:val="NoList"/>
    <w:semiHidden/>
    <w:rsid w:val="00F75127"/>
    <w:pPr>
      <w:numPr>
        <w:numId w:val="6"/>
      </w:numPr>
    </w:pPr>
  </w:style>
  <w:style w:type="paragraph" w:styleId="BlockText">
    <w:name w:val="Block Text"/>
    <w:basedOn w:val="Normal"/>
    <w:semiHidden/>
    <w:rsid w:val="000809BE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809BE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809BE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809BE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semiHidden/>
    <w:rsid w:val="000809BE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809BE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rsid w:val="000809B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F75127"/>
    <w:pPr>
      <w:ind w:left="4320"/>
    </w:pPr>
  </w:style>
  <w:style w:type="paragraph" w:styleId="Date">
    <w:name w:val="Date"/>
    <w:basedOn w:val="Normal"/>
    <w:next w:val="Normal"/>
    <w:link w:val="DateChar"/>
    <w:semiHidden/>
    <w:rsid w:val="00F75127"/>
  </w:style>
  <w:style w:type="paragraph" w:styleId="E-mailSignature">
    <w:name w:val="E-mail Signature"/>
    <w:basedOn w:val="Normal"/>
    <w:link w:val="E-mailSignatureChar"/>
    <w:semiHidden/>
    <w:rsid w:val="00F75127"/>
  </w:style>
  <w:style w:type="paragraph" w:styleId="EnvelopeAddress">
    <w:name w:val="envelope address"/>
    <w:basedOn w:val="Normal"/>
    <w:semiHidden/>
    <w:rsid w:val="00F75127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F75127"/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F75127"/>
    <w:rPr>
      <w:color w:val="800080"/>
      <w:u w:val="single"/>
    </w:rPr>
  </w:style>
  <w:style w:type="character" w:styleId="HTMLAcronym">
    <w:name w:val="HTML Acronym"/>
    <w:basedOn w:val="DefaultParagraphFont"/>
    <w:semiHidden/>
    <w:rsid w:val="00F75127"/>
  </w:style>
  <w:style w:type="paragraph" w:styleId="HTMLAddress">
    <w:name w:val="HTML Address"/>
    <w:basedOn w:val="Normal"/>
    <w:link w:val="HTMLAddressChar"/>
    <w:semiHidden/>
    <w:rsid w:val="00F75127"/>
    <w:rPr>
      <w:i/>
      <w:iCs/>
    </w:rPr>
  </w:style>
  <w:style w:type="character" w:styleId="HTMLCite">
    <w:name w:val="HTML Cite"/>
    <w:basedOn w:val="DefaultParagraphFont"/>
    <w:semiHidden/>
    <w:rsid w:val="00F75127"/>
    <w:rPr>
      <w:i/>
      <w:iCs/>
    </w:rPr>
  </w:style>
  <w:style w:type="character" w:styleId="HTMLCode">
    <w:name w:val="HTML Code"/>
    <w:basedOn w:val="DefaultParagraphFont"/>
    <w:semiHidden/>
    <w:rsid w:val="00F75127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75127"/>
    <w:rPr>
      <w:i/>
      <w:iCs/>
    </w:rPr>
  </w:style>
  <w:style w:type="character" w:styleId="HTMLKeyboard">
    <w:name w:val="HTML Keyboard"/>
    <w:basedOn w:val="DefaultParagraphFont"/>
    <w:semiHidden/>
    <w:rsid w:val="00F7512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7512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F7512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7512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75127"/>
    <w:rPr>
      <w:i/>
      <w:iCs/>
    </w:rPr>
  </w:style>
  <w:style w:type="character" w:styleId="LineNumber">
    <w:name w:val="line number"/>
    <w:basedOn w:val="DefaultParagraphFont"/>
    <w:semiHidden/>
    <w:rsid w:val="00F75127"/>
  </w:style>
  <w:style w:type="paragraph" w:styleId="List2">
    <w:name w:val="List 2"/>
    <w:basedOn w:val="Normal"/>
    <w:semiHidden/>
    <w:rsid w:val="00F75127"/>
    <w:pPr>
      <w:ind w:left="720" w:hanging="360"/>
    </w:pPr>
  </w:style>
  <w:style w:type="paragraph" w:styleId="List3">
    <w:name w:val="List 3"/>
    <w:basedOn w:val="Normal"/>
    <w:semiHidden/>
    <w:rsid w:val="00F75127"/>
    <w:pPr>
      <w:ind w:left="1080" w:hanging="360"/>
    </w:pPr>
  </w:style>
  <w:style w:type="paragraph" w:styleId="List4">
    <w:name w:val="List 4"/>
    <w:basedOn w:val="Normal"/>
    <w:semiHidden/>
    <w:rsid w:val="00F75127"/>
    <w:pPr>
      <w:ind w:left="1440" w:hanging="360"/>
    </w:pPr>
  </w:style>
  <w:style w:type="paragraph" w:styleId="List5">
    <w:name w:val="List 5"/>
    <w:basedOn w:val="Normal"/>
    <w:semiHidden/>
    <w:rsid w:val="00F75127"/>
    <w:pPr>
      <w:ind w:left="1800" w:hanging="360"/>
    </w:pPr>
  </w:style>
  <w:style w:type="paragraph" w:styleId="ListBullet2">
    <w:name w:val="List Bullet 2"/>
    <w:basedOn w:val="Normal"/>
    <w:semiHidden/>
    <w:rsid w:val="00F75127"/>
    <w:pPr>
      <w:numPr>
        <w:numId w:val="10"/>
      </w:numPr>
    </w:pPr>
  </w:style>
  <w:style w:type="paragraph" w:styleId="ListBullet3">
    <w:name w:val="List Bullet 3"/>
    <w:basedOn w:val="Normal"/>
    <w:semiHidden/>
    <w:rsid w:val="00F75127"/>
    <w:pPr>
      <w:numPr>
        <w:numId w:val="11"/>
      </w:numPr>
    </w:pPr>
  </w:style>
  <w:style w:type="paragraph" w:styleId="ListBullet4">
    <w:name w:val="List Bullet 4"/>
    <w:basedOn w:val="Normal"/>
    <w:semiHidden/>
    <w:rsid w:val="00F75127"/>
    <w:pPr>
      <w:numPr>
        <w:numId w:val="12"/>
      </w:numPr>
    </w:pPr>
  </w:style>
  <w:style w:type="paragraph" w:styleId="ListBullet5">
    <w:name w:val="List Bullet 5"/>
    <w:basedOn w:val="Normal"/>
    <w:semiHidden/>
    <w:rsid w:val="00F75127"/>
    <w:pPr>
      <w:numPr>
        <w:numId w:val="13"/>
      </w:numPr>
    </w:pPr>
  </w:style>
  <w:style w:type="paragraph" w:styleId="ListContinue">
    <w:name w:val="List Continue"/>
    <w:basedOn w:val="Normal"/>
    <w:semiHidden/>
    <w:rsid w:val="00F75127"/>
    <w:pPr>
      <w:spacing w:after="120"/>
      <w:ind w:left="360"/>
    </w:pPr>
  </w:style>
  <w:style w:type="paragraph" w:styleId="ListContinue2">
    <w:name w:val="List Continue 2"/>
    <w:basedOn w:val="Normal"/>
    <w:semiHidden/>
    <w:rsid w:val="00F75127"/>
    <w:pPr>
      <w:spacing w:after="120"/>
      <w:ind w:left="720"/>
    </w:pPr>
  </w:style>
  <w:style w:type="paragraph" w:styleId="ListContinue3">
    <w:name w:val="List Continue 3"/>
    <w:basedOn w:val="Normal"/>
    <w:semiHidden/>
    <w:rsid w:val="00F75127"/>
    <w:pPr>
      <w:spacing w:after="120"/>
      <w:ind w:left="1080"/>
    </w:pPr>
  </w:style>
  <w:style w:type="paragraph" w:styleId="ListContinue4">
    <w:name w:val="List Continue 4"/>
    <w:basedOn w:val="Normal"/>
    <w:semiHidden/>
    <w:rsid w:val="00F75127"/>
    <w:pPr>
      <w:spacing w:after="120"/>
      <w:ind w:left="1440"/>
    </w:pPr>
  </w:style>
  <w:style w:type="paragraph" w:styleId="ListContinue5">
    <w:name w:val="List Continue 5"/>
    <w:basedOn w:val="Normal"/>
    <w:semiHidden/>
    <w:rsid w:val="00F75127"/>
    <w:pPr>
      <w:spacing w:after="120"/>
      <w:ind w:left="1800"/>
    </w:pPr>
  </w:style>
  <w:style w:type="paragraph" w:styleId="ListNumber">
    <w:name w:val="List Number"/>
    <w:basedOn w:val="BodyText"/>
    <w:rsid w:val="00F75127"/>
    <w:pPr>
      <w:numPr>
        <w:numId w:val="14"/>
      </w:numPr>
    </w:pPr>
  </w:style>
  <w:style w:type="paragraph" w:styleId="ListNumber2">
    <w:name w:val="List Number 2"/>
    <w:basedOn w:val="Normal"/>
    <w:semiHidden/>
    <w:rsid w:val="00F75127"/>
    <w:pPr>
      <w:numPr>
        <w:numId w:val="15"/>
      </w:numPr>
    </w:pPr>
  </w:style>
  <w:style w:type="paragraph" w:styleId="ListNumber3">
    <w:name w:val="List Number 3"/>
    <w:basedOn w:val="Normal"/>
    <w:semiHidden/>
    <w:rsid w:val="00F75127"/>
    <w:pPr>
      <w:numPr>
        <w:numId w:val="16"/>
      </w:numPr>
    </w:pPr>
  </w:style>
  <w:style w:type="paragraph" w:styleId="ListNumber4">
    <w:name w:val="List Number 4"/>
    <w:basedOn w:val="Normal"/>
    <w:semiHidden/>
    <w:rsid w:val="00F75127"/>
    <w:pPr>
      <w:numPr>
        <w:numId w:val="17"/>
      </w:numPr>
    </w:pPr>
  </w:style>
  <w:style w:type="paragraph" w:styleId="ListNumber5">
    <w:name w:val="List Number 5"/>
    <w:basedOn w:val="Normal"/>
    <w:semiHidden/>
    <w:rsid w:val="00F75127"/>
    <w:pPr>
      <w:numPr>
        <w:numId w:val="18"/>
      </w:numPr>
    </w:pPr>
  </w:style>
  <w:style w:type="paragraph" w:styleId="MessageHeader">
    <w:name w:val="Message Header"/>
    <w:basedOn w:val="Normal"/>
    <w:link w:val="MessageHeaderChar"/>
    <w:semiHidden/>
    <w:rsid w:val="00F751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F75127"/>
  </w:style>
  <w:style w:type="paragraph" w:styleId="NormalIndent">
    <w:name w:val="Normal Indent"/>
    <w:basedOn w:val="Normal"/>
    <w:semiHidden/>
    <w:rsid w:val="00F7512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75127"/>
  </w:style>
  <w:style w:type="paragraph" w:styleId="Salutation">
    <w:name w:val="Salutation"/>
    <w:basedOn w:val="Normal"/>
    <w:next w:val="Normal"/>
    <w:link w:val="SalutationChar"/>
    <w:semiHidden/>
    <w:rsid w:val="00F75127"/>
  </w:style>
  <w:style w:type="paragraph" w:styleId="Signature">
    <w:name w:val="Signature"/>
    <w:basedOn w:val="Normal"/>
    <w:link w:val="SignatureChar"/>
    <w:semiHidden/>
    <w:rsid w:val="00F75127"/>
    <w:pPr>
      <w:ind w:left="4320"/>
    </w:pPr>
  </w:style>
  <w:style w:type="table" w:styleId="Table3Deffects1">
    <w:name w:val="Table 3D effects 1"/>
    <w:basedOn w:val="TableNormal"/>
    <w:semiHidden/>
    <w:rsid w:val="00F7512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7512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751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751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751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7512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7512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7512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7512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7512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7512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7512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7512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7512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7512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7512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7512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F751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7512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7512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7512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751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751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7512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7512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7512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7512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7512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751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751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751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7512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751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751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7512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7512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751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7512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7512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75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7512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7512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7512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F75127"/>
    <w:rPr>
      <w:b/>
      <w:bCs/>
    </w:rPr>
  </w:style>
  <w:style w:type="character" w:styleId="Emphasis">
    <w:name w:val="Emphasis"/>
    <w:basedOn w:val="DefaultParagraphFont"/>
    <w:uiPriority w:val="20"/>
    <w:qFormat/>
    <w:rsid w:val="00F75127"/>
    <w:rPr>
      <w:rFonts w:ascii="Times New Roman" w:hAnsi="Times New Roman"/>
      <w:i/>
      <w:iCs/>
    </w:rPr>
  </w:style>
  <w:style w:type="paragraph" w:customStyle="1" w:styleId="ListBulletlevel2">
    <w:name w:val="List Bullet (level 2)"/>
    <w:basedOn w:val="ListBullet"/>
    <w:qFormat/>
    <w:rsid w:val="008829E1"/>
    <w:pPr>
      <w:numPr>
        <w:numId w:val="9"/>
      </w:numPr>
      <w:ind w:left="1080"/>
    </w:pPr>
  </w:style>
  <w:style w:type="paragraph" w:customStyle="1" w:styleId="Table-bullet">
    <w:name w:val="Table - bullet"/>
    <w:basedOn w:val="ListBullet"/>
    <w:rsid w:val="00F75127"/>
    <w:pPr>
      <w:numPr>
        <w:numId w:val="19"/>
      </w:numPr>
      <w:tabs>
        <w:tab w:val="left" w:pos="216"/>
      </w:tabs>
      <w:spacing w:before="0" w:after="0" w:line="240" w:lineRule="auto"/>
    </w:pPr>
    <w:rPr>
      <w:rFonts w:cs="Times New Roman"/>
      <w:sz w:val="20"/>
      <w:szCs w:val="20"/>
      <w:lang w:eastAsia="en-US"/>
    </w:rPr>
  </w:style>
  <w:style w:type="paragraph" w:customStyle="1" w:styleId="Table-headcentered">
    <w:name w:val="Table - head (centered)"/>
    <w:basedOn w:val="Font-Serif"/>
    <w:rsid w:val="00F75127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sz w:val="20"/>
      <w:szCs w:val="20"/>
      <w:lang w:eastAsia="en-US"/>
    </w:rPr>
  </w:style>
  <w:style w:type="paragraph" w:customStyle="1" w:styleId="ORTableHeadleft">
    <w:name w:val="OR Table Head (left)"/>
    <w:basedOn w:val="Table-headcentered"/>
    <w:qFormat/>
    <w:rsid w:val="00071EF0"/>
    <w:pPr>
      <w:spacing w:before="40" w:after="40" w:line="259" w:lineRule="auto"/>
      <w:jc w:val="left"/>
    </w:pPr>
  </w:style>
  <w:style w:type="paragraph" w:customStyle="1" w:styleId="Table-textcentered">
    <w:name w:val="Table - text (centered)"/>
    <w:basedOn w:val="Font-Serif"/>
    <w:rsid w:val="00F75127"/>
    <w:pPr>
      <w:jc w:val="center"/>
    </w:pPr>
    <w:rPr>
      <w:rFonts w:ascii="Times New Roman" w:hAnsi="Times New Roman"/>
      <w:sz w:val="20"/>
      <w:szCs w:val="20"/>
      <w:lang w:eastAsia="en-US"/>
    </w:rPr>
  </w:style>
  <w:style w:type="paragraph" w:customStyle="1" w:styleId="ORTableTextleft">
    <w:name w:val="OR Table Text (left)"/>
    <w:basedOn w:val="Table-textcentered"/>
    <w:qFormat/>
    <w:rsid w:val="00E3215E"/>
    <w:pPr>
      <w:spacing w:before="40" w:after="40" w:line="259" w:lineRule="auto"/>
      <w:jc w:val="left"/>
    </w:pPr>
  </w:style>
  <w:style w:type="paragraph" w:customStyle="1" w:styleId="Table-headright">
    <w:name w:val="Table - head (right)"/>
    <w:basedOn w:val="Table-headcentered"/>
    <w:uiPriority w:val="99"/>
    <w:rsid w:val="00CC3961"/>
    <w:pPr>
      <w:spacing w:line="259" w:lineRule="auto"/>
      <w:jc w:val="right"/>
    </w:pPr>
    <w:rPr>
      <w:rFonts w:ascii="Times New Roman Bold" w:hAnsi="Times New Roman Bold"/>
    </w:rPr>
  </w:style>
  <w:style w:type="paragraph" w:customStyle="1" w:styleId="Table-textright">
    <w:name w:val="Table - text (right)"/>
    <w:basedOn w:val="Table-textcentered"/>
    <w:uiPriority w:val="99"/>
    <w:rsid w:val="00F75127"/>
    <w:pPr>
      <w:jc w:val="right"/>
    </w:pPr>
  </w:style>
  <w:style w:type="paragraph" w:customStyle="1" w:styleId="ORFigureCaption">
    <w:name w:val="OR Figure Caption"/>
    <w:basedOn w:val="Font-Serif"/>
    <w:next w:val="Normal"/>
    <w:uiPriority w:val="99"/>
    <w:qFormat/>
    <w:rsid w:val="00EE28E1"/>
    <w:pPr>
      <w:keepNext/>
      <w:spacing w:before="120" w:after="240" w:line="276" w:lineRule="auto"/>
    </w:pPr>
    <w:rPr>
      <w:rFonts w:ascii="Times New Roman Bold" w:hAnsi="Times New Roman Bold"/>
      <w:b/>
      <w:sz w:val="20"/>
    </w:rPr>
  </w:style>
  <w:style w:type="paragraph" w:customStyle="1" w:styleId="ORTableCaption">
    <w:name w:val="OR Table Caption"/>
    <w:basedOn w:val="Font-Serif"/>
    <w:next w:val="Normal"/>
    <w:uiPriority w:val="99"/>
    <w:qFormat/>
    <w:rsid w:val="00E93DB2"/>
    <w:pPr>
      <w:keepNext/>
      <w:spacing w:before="240" w:after="120" w:line="260" w:lineRule="atLeast"/>
    </w:pPr>
    <w:rPr>
      <w:rFonts w:ascii="Times New Roman Bold" w:hAnsi="Times New Roman Bold"/>
      <w:b/>
      <w:sz w:val="20"/>
    </w:rPr>
  </w:style>
  <w:style w:type="paragraph" w:customStyle="1" w:styleId="GraphicElementtable">
    <w:name w:val="Graphic Element (table)"/>
    <w:basedOn w:val="Font-Serif"/>
    <w:next w:val="BodyText"/>
    <w:rsid w:val="00F75127"/>
    <w:pPr>
      <w:spacing w:after="120"/>
      <w:jc w:val="center"/>
    </w:pPr>
    <w:rPr>
      <w:rFonts w:ascii="Times New Roman" w:hAnsi="Times New Roman"/>
    </w:rPr>
  </w:style>
  <w:style w:type="paragraph" w:customStyle="1" w:styleId="GraphicElementfigure">
    <w:name w:val="Graphic Element (figure)"/>
    <w:basedOn w:val="Font-Serif"/>
    <w:next w:val="BodyText"/>
    <w:uiPriority w:val="99"/>
    <w:qFormat/>
    <w:rsid w:val="002D0506"/>
    <w:pPr>
      <w:keepNext/>
      <w:spacing w:before="120" w:after="120"/>
    </w:pPr>
    <w:rPr>
      <w:rFonts w:ascii="Times New Roman" w:hAnsi="Times New Roman"/>
    </w:rPr>
  </w:style>
  <w:style w:type="paragraph" w:customStyle="1" w:styleId="GraphicElementphotoartwork">
    <w:name w:val="Graphic Element (photo/artwork)"/>
    <w:basedOn w:val="Font-Serif"/>
    <w:next w:val="Cutlinephoto"/>
    <w:rsid w:val="00F75127"/>
    <w:pPr>
      <w:keepNext/>
      <w:spacing w:before="240" w:after="120"/>
      <w:jc w:val="center"/>
    </w:pPr>
    <w:rPr>
      <w:rFonts w:ascii="Times New Roman" w:hAnsi="Times New Roman"/>
    </w:rPr>
  </w:style>
  <w:style w:type="paragraph" w:customStyle="1" w:styleId="Cutlinephoto">
    <w:name w:val="Cutline (photo)"/>
    <w:basedOn w:val="Font-Serif"/>
    <w:next w:val="BodyText"/>
    <w:uiPriority w:val="99"/>
    <w:rsid w:val="00F75127"/>
    <w:pPr>
      <w:tabs>
        <w:tab w:val="left" w:pos="1440"/>
      </w:tabs>
      <w:spacing w:before="120" w:after="240" w:line="260" w:lineRule="atLeast"/>
      <w:contextualSpacing/>
      <w:jc w:val="center"/>
    </w:pPr>
    <w:rPr>
      <w:rFonts w:ascii="Times New Roman" w:hAnsi="Times New Roman"/>
      <w:b/>
      <w:caps/>
      <w:sz w:val="20"/>
    </w:rPr>
  </w:style>
  <w:style w:type="paragraph" w:customStyle="1" w:styleId="Attachment-head">
    <w:name w:val="Attachment - head"/>
    <w:basedOn w:val="TOC-title"/>
    <w:rsid w:val="00F75127"/>
    <w:pPr>
      <w:pBdr>
        <w:bottom w:val="none" w:sz="0" w:space="0" w:color="auto"/>
      </w:pBdr>
      <w:spacing w:before="1920"/>
    </w:pPr>
  </w:style>
  <w:style w:type="paragraph" w:customStyle="1" w:styleId="Attachment-title">
    <w:name w:val="Attachment - title"/>
    <w:basedOn w:val="Attachment-head"/>
    <w:rsid w:val="00F75127"/>
    <w:pPr>
      <w:spacing w:before="240" w:after="0"/>
    </w:pPr>
    <w:rPr>
      <w:caps w:val="0"/>
      <w:sz w:val="24"/>
    </w:rPr>
  </w:style>
  <w:style w:type="character" w:customStyle="1" w:styleId="ClosingChar">
    <w:name w:val="Closing Char"/>
    <w:basedOn w:val="DefaultParagraphFont"/>
    <w:link w:val="Closing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5127"/>
    <w:rPr>
      <w:rFonts w:ascii="Arial" w:hAnsi="Arial"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27"/>
    <w:rPr>
      <w:rFonts w:ascii="Arial" w:hAnsi="Arial"/>
      <w:b/>
      <w:bCs/>
      <w:lang w:eastAsia="en-AU"/>
    </w:rPr>
  </w:style>
  <w:style w:type="character" w:customStyle="1" w:styleId="DateChar">
    <w:name w:val="Date Char"/>
    <w:basedOn w:val="DefaultParagraphFont"/>
    <w:link w:val="Date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DocumentMapChar">
    <w:name w:val="Document Map Char"/>
    <w:basedOn w:val="DefaultParagraphFont"/>
    <w:link w:val="DocumentMap"/>
    <w:semiHidden/>
    <w:rsid w:val="00F75127"/>
    <w:rPr>
      <w:rFonts w:ascii="Tahoma" w:hAnsi="Tahoma" w:cs="Tahoma"/>
      <w:shd w:val="clear" w:color="auto" w:fill="000080"/>
      <w:lang w:eastAsia="en-AU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EndnoteTextChar">
    <w:name w:val="Endnote Text Char"/>
    <w:basedOn w:val="DefaultParagraphFont"/>
    <w:link w:val="EndnoteText"/>
    <w:semiHidden/>
    <w:rsid w:val="00F75127"/>
    <w:rPr>
      <w:rFonts w:ascii="Arial" w:hAnsi="Arial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C97ABE"/>
    <w:rPr>
      <w:sz w:val="16"/>
      <w:szCs w:val="24"/>
      <w:lang w:eastAsia="en-AU"/>
    </w:rPr>
  </w:style>
  <w:style w:type="character" w:customStyle="1" w:styleId="FootnoteTextChar">
    <w:name w:val="Footnote Text Char"/>
    <w:basedOn w:val="DefaultParagraphFont"/>
    <w:link w:val="FootnoteText"/>
    <w:semiHidden/>
    <w:rsid w:val="00F75127"/>
    <w:rPr>
      <w:rFonts w:ascii="Arial" w:hAnsi="Arial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8F3A00"/>
    <w:rPr>
      <w:sz w:val="16"/>
      <w:szCs w:val="24"/>
      <w:lang w:eastAsia="en-AU"/>
    </w:rPr>
  </w:style>
  <w:style w:type="character" w:customStyle="1" w:styleId="HTMLAddressChar">
    <w:name w:val="HTML Address Char"/>
    <w:basedOn w:val="DefaultParagraphFont"/>
    <w:link w:val="HTMLAddress"/>
    <w:semiHidden/>
    <w:rsid w:val="00F75127"/>
    <w:rPr>
      <w:rFonts w:ascii="Arial" w:hAnsi="Arial"/>
      <w:i/>
      <w:iCs/>
      <w:sz w:val="22"/>
      <w:szCs w:val="24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127"/>
    <w:rPr>
      <w:rFonts w:ascii="Courier New" w:hAnsi="Courier New" w:cs="Courier New"/>
      <w:lang w:eastAsia="en-AU"/>
    </w:rPr>
  </w:style>
  <w:style w:type="character" w:customStyle="1" w:styleId="MacroTextChar">
    <w:name w:val="Macro Text Char"/>
    <w:basedOn w:val="DefaultParagraphFont"/>
    <w:link w:val="MacroText"/>
    <w:semiHidden/>
    <w:rsid w:val="00F75127"/>
    <w:rPr>
      <w:rFonts w:ascii="Courier New" w:hAnsi="Courier New" w:cs="Courier New"/>
      <w:lang w:eastAsia="en-AU"/>
    </w:rPr>
  </w:style>
  <w:style w:type="character" w:customStyle="1" w:styleId="MessageHeaderChar">
    <w:name w:val="Message Header Char"/>
    <w:basedOn w:val="DefaultParagraphFont"/>
    <w:link w:val="MessageHeader"/>
    <w:semiHidden/>
    <w:rsid w:val="00F75127"/>
    <w:rPr>
      <w:rFonts w:ascii="Arial" w:hAnsi="Arial" w:cs="Arial"/>
      <w:sz w:val="22"/>
      <w:szCs w:val="24"/>
      <w:shd w:val="pct20" w:color="auto" w:fill="auto"/>
      <w:lang w:eastAsia="en-AU"/>
    </w:rPr>
  </w:style>
  <w:style w:type="character" w:customStyle="1" w:styleId="NoteHeadingChar">
    <w:name w:val="Note Heading Char"/>
    <w:basedOn w:val="DefaultParagraphFont"/>
    <w:link w:val="NoteHeading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PlainTextChar">
    <w:name w:val="Plain Text Char"/>
    <w:basedOn w:val="DefaultParagraphFont"/>
    <w:link w:val="PlainText"/>
    <w:semiHidden/>
    <w:rsid w:val="00F75127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SignatureChar">
    <w:name w:val="Signature Char"/>
    <w:basedOn w:val="DefaultParagraphFont"/>
    <w:link w:val="Signature"/>
    <w:semiHidden/>
    <w:rsid w:val="00F75127"/>
    <w:rPr>
      <w:rFonts w:ascii="Arial" w:hAnsi="Arial"/>
      <w:sz w:val="22"/>
      <w:szCs w:val="24"/>
      <w:lang w:eastAsia="en-AU"/>
    </w:rPr>
  </w:style>
  <w:style w:type="character" w:customStyle="1" w:styleId="Superscript">
    <w:name w:val="Superscript"/>
    <w:basedOn w:val="DefaultParagraphFont"/>
    <w:uiPriority w:val="1"/>
    <w:rsid w:val="00F75127"/>
    <w:rPr>
      <w:rFonts w:ascii="Book Antiqua" w:eastAsia="Times New Roman" w:hAnsi="Book Antiqua" w:cs="Arial"/>
      <w:sz w:val="24"/>
      <w:szCs w:val="24"/>
      <w:vertAlign w:val="superscript"/>
      <w:lang w:eastAsia="en-AU"/>
    </w:rPr>
  </w:style>
  <w:style w:type="paragraph" w:customStyle="1" w:styleId="TitlePg-addressline">
    <w:name w:val="Title Pg - address line"/>
    <w:basedOn w:val="Font-Serif"/>
    <w:uiPriority w:val="99"/>
    <w:qFormat/>
    <w:rsid w:val="00F75127"/>
    <w:pPr>
      <w:spacing w:before="120" w:after="480"/>
      <w:contextualSpacing/>
    </w:pPr>
    <w:rPr>
      <w:rFonts w:ascii="Times New Roman" w:hAnsi="Times New Roman"/>
    </w:rPr>
  </w:style>
  <w:style w:type="paragraph" w:customStyle="1" w:styleId="TitlePg-date">
    <w:name w:val="Title Pg - date"/>
    <w:basedOn w:val="Font-Serif"/>
    <w:next w:val="Normal"/>
    <w:uiPriority w:val="99"/>
    <w:qFormat/>
    <w:rsid w:val="001963F3"/>
    <w:pPr>
      <w:spacing w:before="240" w:after="2400"/>
    </w:pPr>
    <w:rPr>
      <w:rFonts w:ascii="Times New Roman" w:hAnsi="Times New Roman"/>
      <w:b/>
      <w:sz w:val="28"/>
    </w:rPr>
  </w:style>
  <w:style w:type="paragraph" w:customStyle="1" w:styleId="TitlePg-preparedforby">
    <w:name w:val="Title Pg - prepared for/by"/>
    <w:basedOn w:val="Font-Serif"/>
    <w:uiPriority w:val="99"/>
    <w:qFormat/>
    <w:rsid w:val="00F75127"/>
    <w:pPr>
      <w:spacing w:before="720"/>
    </w:pPr>
    <w:rPr>
      <w:rFonts w:ascii="Times New Roman" w:hAnsi="Times New Roman"/>
      <w:b/>
    </w:rPr>
  </w:style>
  <w:style w:type="paragraph" w:customStyle="1" w:styleId="ORReportSubtitle">
    <w:name w:val="OR Report Subtitle"/>
    <w:basedOn w:val="Font-Serif"/>
    <w:uiPriority w:val="99"/>
    <w:qFormat/>
    <w:rsid w:val="001963F3"/>
    <w:pPr>
      <w:spacing w:before="360" w:line="360" w:lineRule="auto"/>
      <w:contextualSpacing/>
    </w:pPr>
    <w:rPr>
      <w:rFonts w:ascii="Times New Roman" w:hAnsi="Times New Roman"/>
      <w:b/>
      <w:sz w:val="36"/>
    </w:rPr>
  </w:style>
  <w:style w:type="paragraph" w:customStyle="1" w:styleId="ORReportTitle">
    <w:name w:val="OR Report Title"/>
    <w:basedOn w:val="Font-Serif"/>
    <w:uiPriority w:val="99"/>
    <w:qFormat/>
    <w:rsid w:val="00F75127"/>
    <w:pPr>
      <w:pBdr>
        <w:bottom w:val="single" w:sz="4" w:space="1" w:color="auto"/>
      </w:pBdr>
      <w:spacing w:before="360" w:line="360" w:lineRule="auto"/>
      <w:contextualSpacing/>
    </w:pPr>
    <w:rPr>
      <w:rFonts w:ascii="Times New Roman" w:hAnsi="Times New Roman"/>
      <w:b/>
      <w:sz w:val="52"/>
    </w:rPr>
  </w:style>
  <w:style w:type="character" w:styleId="Hyperlink">
    <w:name w:val="Hyperlink"/>
    <w:basedOn w:val="DefaultParagraphFont"/>
    <w:uiPriority w:val="99"/>
    <w:unhideWhenUsed/>
    <w:rsid w:val="00371BF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17D3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0834BC"/>
    <w:pPr>
      <w:ind w:left="720"/>
      <w:contextualSpacing/>
    </w:pPr>
  </w:style>
  <w:style w:type="paragraph" w:customStyle="1" w:styleId="ORTFACaptions">
    <w:name w:val="OR T/F/A Captions"/>
    <w:basedOn w:val="Heading1"/>
    <w:link w:val="ORTFACaptionsChar"/>
    <w:qFormat/>
    <w:rsid w:val="002169B9"/>
    <w:pPr>
      <w:numPr>
        <w:numId w:val="0"/>
      </w:numPr>
      <w:pBdr>
        <w:bottom w:val="none" w:sz="0" w:space="0" w:color="auto"/>
      </w:pBdr>
      <w:tabs>
        <w:tab w:val="left" w:pos="3510"/>
        <w:tab w:val="left" w:pos="3600"/>
      </w:tabs>
      <w:spacing w:before="1920" w:after="120"/>
      <w:ind w:right="288"/>
    </w:pPr>
    <w:rPr>
      <w:rFonts w:ascii="Times New Roman Bold" w:hAnsi="Times New Roman Bold"/>
      <w:sz w:val="22"/>
    </w:rPr>
  </w:style>
  <w:style w:type="character" w:customStyle="1" w:styleId="ORTFACaptionsChar">
    <w:name w:val="OR T/F/A Captions Char"/>
    <w:basedOn w:val="DefaultParagraphFont"/>
    <w:link w:val="ORTFACaptions"/>
    <w:rsid w:val="002169B9"/>
    <w:rPr>
      <w:rFonts w:ascii="Times New Roman Bold" w:hAnsi="Times New Roman Bold" w:cs="Arial"/>
      <w:b/>
      <w:bCs/>
      <w:caps/>
      <w:sz w:val="22"/>
      <w:szCs w:val="32"/>
      <w:lang w:eastAsia="en-AU"/>
    </w:rPr>
  </w:style>
  <w:style w:type="paragraph" w:customStyle="1" w:styleId="ORPreparedTable">
    <w:name w:val="OR Prepared Table"/>
    <w:basedOn w:val="Normal"/>
    <w:uiPriority w:val="99"/>
    <w:qFormat/>
    <w:rsid w:val="00A14374"/>
    <w:pPr>
      <w:spacing w:before="0" w:after="0"/>
    </w:pPr>
  </w:style>
  <w:style w:type="paragraph" w:customStyle="1" w:styleId="TableNumbers">
    <w:name w:val="Table Numbers"/>
    <w:basedOn w:val="BodyText"/>
    <w:uiPriority w:val="99"/>
    <w:qFormat/>
    <w:rsid w:val="004B6989"/>
    <w:pPr>
      <w:spacing w:before="40" w:after="40" w:line="259" w:lineRule="auto"/>
      <w:ind w:right="288"/>
      <w:jc w:val="right"/>
    </w:pPr>
    <w:rPr>
      <w:sz w:val="20"/>
    </w:rPr>
  </w:style>
  <w:style w:type="paragraph" w:customStyle="1" w:styleId="ORAppendixTitlePage">
    <w:name w:val="OR Appendix Title Page"/>
    <w:basedOn w:val="Caption"/>
    <w:next w:val="Normal"/>
    <w:uiPriority w:val="99"/>
    <w:qFormat/>
    <w:rsid w:val="003A0890"/>
    <w:pPr>
      <w:spacing w:before="1920"/>
      <w:contextualSpacing w:val="0"/>
      <w:jc w:val="left"/>
    </w:pPr>
    <w:rPr>
      <w:rFonts w:ascii="Times New Roman Bold" w:hAnsi="Times New Roman Bold"/>
      <w:caps w:val="0"/>
      <w:sz w:val="24"/>
      <w:szCs w:val="24"/>
    </w:rPr>
  </w:style>
  <w:style w:type="paragraph" w:customStyle="1" w:styleId="AcronymAbbrevList">
    <w:name w:val="AcronymAbbrev List"/>
    <w:basedOn w:val="BodyText"/>
    <w:uiPriority w:val="99"/>
    <w:rsid w:val="00285E30"/>
    <w:pPr>
      <w:tabs>
        <w:tab w:val="left" w:pos="1152"/>
      </w:tabs>
      <w:spacing w:before="0" w:after="0"/>
    </w:pPr>
  </w:style>
  <w:style w:type="paragraph" w:customStyle="1" w:styleId="NEWORTFA">
    <w:name w:val="NEW OR T/F/A"/>
    <w:basedOn w:val="Heading1"/>
    <w:uiPriority w:val="99"/>
    <w:qFormat/>
    <w:rsid w:val="009D2537"/>
    <w:pPr>
      <w:numPr>
        <w:numId w:val="0"/>
      </w:numPr>
      <w:pBdr>
        <w:bottom w:val="none" w:sz="0" w:space="0" w:color="auto"/>
      </w:pBdr>
      <w:spacing w:before="1920" w:after="120"/>
      <w:ind w:right="288"/>
    </w:pPr>
    <w:rPr>
      <w:rFonts w:ascii="Times New Roman Bold" w:hAnsi="Times New Roman Bold"/>
      <w:sz w:val="22"/>
    </w:rPr>
  </w:style>
  <w:style w:type="character" w:styleId="PlaceholderText">
    <w:name w:val="Placeholder Text"/>
    <w:basedOn w:val="DefaultParagraphFont"/>
    <w:uiPriority w:val="99"/>
    <w:semiHidden/>
    <w:rsid w:val="006F1211"/>
    <w:rPr>
      <w:color w:val="808080"/>
    </w:rPr>
  </w:style>
  <w:style w:type="table" w:styleId="GridTable1Light">
    <w:name w:val="Grid Table 1 Light"/>
    <w:basedOn w:val="TableNormal"/>
    <w:uiPriority w:val="46"/>
    <w:rsid w:val="006F121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6F1211"/>
  </w:style>
  <w:style w:type="character" w:customStyle="1" w:styleId="mord">
    <w:name w:val="mord"/>
    <w:basedOn w:val="DefaultParagraphFont"/>
    <w:rsid w:val="006F1211"/>
  </w:style>
  <w:style w:type="paragraph" w:customStyle="1" w:styleId="msonormal0">
    <w:name w:val="msonormal"/>
    <w:basedOn w:val="Normal"/>
    <w:rsid w:val="006F1211"/>
    <w:pPr>
      <w:spacing w:before="100" w:beforeAutospacing="1" w:after="100" w:afterAutospacing="1" w:line="240" w:lineRule="auto"/>
    </w:pPr>
    <w:rPr>
      <w:sz w:val="24"/>
      <w:lang w:eastAsia="en-US"/>
    </w:rPr>
  </w:style>
  <w:style w:type="paragraph" w:customStyle="1" w:styleId="xl65">
    <w:name w:val="xl65"/>
    <w:basedOn w:val="Normal"/>
    <w:rsid w:val="006F1211"/>
    <w:pPr>
      <w:spacing w:before="100" w:beforeAutospacing="1" w:after="100" w:afterAutospacing="1" w:line="240" w:lineRule="auto"/>
      <w:jc w:val="center"/>
    </w:pPr>
    <w:rPr>
      <w:b/>
      <w:bCs/>
      <w:sz w:val="24"/>
      <w:lang w:eastAsia="en-US"/>
    </w:rPr>
  </w:style>
  <w:style w:type="paragraph" w:customStyle="1" w:styleId="xl66">
    <w:name w:val="xl66"/>
    <w:basedOn w:val="Normal"/>
    <w:rsid w:val="006F121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b/>
      <w:bCs/>
      <w:sz w:val="24"/>
      <w:lang w:eastAsia="en-US"/>
    </w:rPr>
  </w:style>
  <w:style w:type="paragraph" w:customStyle="1" w:styleId="xl67">
    <w:name w:val="xl67"/>
    <w:basedOn w:val="Normal"/>
    <w:rsid w:val="006F121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lang w:eastAsia="en-US"/>
    </w:rPr>
  </w:style>
  <w:style w:type="paragraph" w:customStyle="1" w:styleId="xl68">
    <w:name w:val="xl68"/>
    <w:basedOn w:val="Normal"/>
    <w:rsid w:val="006F1211"/>
    <w:pPr>
      <w:spacing w:before="100" w:beforeAutospacing="1" w:after="100" w:afterAutospacing="1" w:line="240" w:lineRule="auto"/>
      <w:jc w:val="center"/>
      <w:textAlignment w:val="center"/>
    </w:pPr>
    <w:rPr>
      <w:sz w:val="24"/>
      <w:lang w:eastAsia="en-US"/>
    </w:rPr>
  </w:style>
  <w:style w:type="paragraph" w:customStyle="1" w:styleId="xl69">
    <w:name w:val="xl69"/>
    <w:basedOn w:val="Normal"/>
    <w:rsid w:val="006F121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lang w:eastAsia="en-US"/>
    </w:rPr>
  </w:style>
  <w:style w:type="character" w:customStyle="1" w:styleId="gnd-iwgdh3b">
    <w:name w:val="gnd-iwgdh3b"/>
    <w:basedOn w:val="DefaultParagraphFont"/>
    <w:rsid w:val="006F1211"/>
  </w:style>
  <w:style w:type="paragraph" w:customStyle="1" w:styleId="Default">
    <w:name w:val="Default"/>
    <w:rsid w:val="006F121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F1211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2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cs="Arial"/>
      <w:b/>
      <w:bCs/>
      <w:caps/>
      <w:sz w:val="28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F1211"/>
    <w:rPr>
      <w:rFonts w:cs="Arial"/>
      <w:b/>
      <w:iCs/>
      <w:sz w:val="2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F1211"/>
    <w:rPr>
      <w:rFonts w:cs="Arial"/>
      <w:b/>
      <w:i/>
      <w:sz w:val="24"/>
      <w:szCs w:val="26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6F1211"/>
    <w:rPr>
      <w:rFonts w:cs="Arial"/>
      <w:b/>
      <w:bCs/>
      <w:kern w:val="28"/>
      <w:sz w:val="36"/>
      <w:szCs w:val="32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6F1211"/>
    <w:rPr>
      <w:rFonts w:cs="Arial"/>
      <w:sz w:val="22"/>
      <w:szCs w:val="24"/>
      <w:lang w:eastAsia="en-AU"/>
    </w:rPr>
  </w:style>
  <w:style w:type="paragraph" w:customStyle="1" w:styleId="pf0">
    <w:name w:val="pf0"/>
    <w:basedOn w:val="Normal"/>
    <w:rsid w:val="006F1211"/>
    <w:pPr>
      <w:spacing w:before="100" w:beforeAutospacing="1" w:after="100" w:afterAutospacing="1" w:line="240" w:lineRule="auto"/>
    </w:pPr>
    <w:rPr>
      <w:sz w:val="24"/>
      <w:lang w:eastAsia="en-US"/>
    </w:rPr>
  </w:style>
  <w:style w:type="character" w:customStyle="1" w:styleId="cf01">
    <w:name w:val="cf01"/>
    <w:basedOn w:val="DefaultParagraphFont"/>
    <w:rsid w:val="006F121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6F1211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6F1211"/>
    <w:rPr>
      <w:rFonts w:ascii="Segoe UI" w:hAnsi="Segoe UI" w:cs="Segoe UI" w:hint="default"/>
      <w:color w:val="0000FF"/>
      <w:sz w:val="18"/>
      <w:szCs w:val="18"/>
    </w:rPr>
  </w:style>
  <w:style w:type="table" w:styleId="PlainTable3">
    <w:name w:val="Plain Table 3"/>
    <w:basedOn w:val="TableNormal"/>
    <w:uiPriority w:val="43"/>
    <w:rsid w:val="006F121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i-provider">
    <w:name w:val="ui-provider"/>
    <w:basedOn w:val="DefaultParagraphFont"/>
    <w:rsid w:val="006F1211"/>
  </w:style>
  <w:style w:type="paragraph" w:customStyle="1" w:styleId="pf1">
    <w:name w:val="pf1"/>
    <w:basedOn w:val="Normal"/>
    <w:rsid w:val="006F1211"/>
    <w:pPr>
      <w:spacing w:before="100" w:beforeAutospacing="1" w:after="100" w:afterAutospacing="1" w:line="240" w:lineRule="auto"/>
    </w:pPr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F1211"/>
    <w:rPr>
      <w:rFonts w:cs="Arial"/>
      <w:sz w:val="22"/>
      <w:szCs w:val="24"/>
      <w:lang w:eastAsia="en-AU"/>
    </w:rPr>
  </w:style>
  <w:style w:type="character" w:styleId="Mention">
    <w:name w:val="Mention"/>
    <w:basedOn w:val="DefaultParagraphFont"/>
    <w:uiPriority w:val="99"/>
    <w:unhideWhenUsed/>
    <w:rsid w:val="006F1211"/>
    <w:rPr>
      <w:color w:val="2B579A"/>
      <w:shd w:val="clear" w:color="auto" w:fill="E1DFDD"/>
    </w:rPr>
  </w:style>
  <w:style w:type="paragraph" w:customStyle="1" w:styleId="Appendices">
    <w:name w:val="Appendices"/>
    <w:basedOn w:val="PrefaceHeading"/>
    <w:uiPriority w:val="99"/>
    <w:qFormat/>
    <w:rsid w:val="006F1211"/>
    <w:pPr>
      <w:pBdr>
        <w:bottom w:val="none" w:sz="0" w:space="0" w:color="auto"/>
      </w:pBdr>
      <w:spacing w:before="2400" w:after="120"/>
    </w:pPr>
  </w:style>
  <w:style w:type="paragraph" w:customStyle="1" w:styleId="StyleCaption14ptNotAllcaps">
    <w:name w:val="Style Caption + 14 pt Not All caps"/>
    <w:basedOn w:val="Caption"/>
    <w:rsid w:val="006F1211"/>
    <w:pPr>
      <w:jc w:val="left"/>
    </w:pPr>
    <w:rPr>
      <w:rFonts w:ascii="Times New Roman Bold" w:hAnsi="Times New Roman Bold"/>
      <w:bCs/>
      <w:caps w:val="0"/>
      <w:sz w:val="24"/>
    </w:rPr>
  </w:style>
  <w:style w:type="character" w:customStyle="1" w:styleId="Heading4Char">
    <w:name w:val="Heading 4 Char"/>
    <w:basedOn w:val="DefaultParagraphFont"/>
    <w:link w:val="Heading4"/>
    <w:rsid w:val="006F1211"/>
    <w:rPr>
      <w:rFonts w:cs="Arial"/>
      <w:b/>
      <w:sz w:val="22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semiHidden/>
    <w:rsid w:val="006F1211"/>
    <w:rPr>
      <w:rFonts w:cs="Arial"/>
      <w:b/>
      <w:iCs/>
      <w:sz w:val="22"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semiHidden/>
    <w:rsid w:val="006F1211"/>
    <w:rPr>
      <w:rFonts w:cs="Arial"/>
      <w:b/>
      <w:sz w:val="22"/>
      <w:szCs w:val="22"/>
      <w:lang w:eastAsia="en-AU"/>
    </w:rPr>
  </w:style>
  <w:style w:type="character" w:customStyle="1" w:styleId="Heading7Char">
    <w:name w:val="Heading 7 Char"/>
    <w:basedOn w:val="DefaultParagraphFont"/>
    <w:link w:val="Heading7"/>
    <w:semiHidden/>
    <w:rsid w:val="006F1211"/>
    <w:rPr>
      <w:rFonts w:cs="Arial"/>
      <w:b/>
      <w:bCs/>
      <w:sz w:val="22"/>
      <w:szCs w:val="32"/>
      <w:lang w:eastAsia="en-AU"/>
    </w:rPr>
  </w:style>
  <w:style w:type="character" w:customStyle="1" w:styleId="Heading8Char">
    <w:name w:val="Heading 8 Char"/>
    <w:basedOn w:val="DefaultParagraphFont"/>
    <w:link w:val="Heading8"/>
    <w:semiHidden/>
    <w:rsid w:val="006F1211"/>
    <w:rPr>
      <w:rFonts w:cs="Arial"/>
      <w:b/>
      <w:bCs/>
      <w:iCs/>
      <w:sz w:val="22"/>
      <w:szCs w:val="32"/>
      <w:lang w:eastAsia="en-AU"/>
    </w:rPr>
  </w:style>
  <w:style w:type="character" w:customStyle="1" w:styleId="Heading9Char">
    <w:name w:val="Heading 9 Char"/>
    <w:basedOn w:val="DefaultParagraphFont"/>
    <w:link w:val="Heading9"/>
    <w:semiHidden/>
    <w:rsid w:val="006F1211"/>
    <w:rPr>
      <w:rFonts w:cs="Arial"/>
      <w:b/>
      <w:bCs/>
      <w:sz w:val="22"/>
      <w:szCs w:val="22"/>
      <w:lang w:eastAsia="en-AU"/>
    </w:rPr>
  </w:style>
  <w:style w:type="character" w:customStyle="1" w:styleId="BalloonTextChar">
    <w:name w:val="Balloon Text Char"/>
    <w:basedOn w:val="DefaultParagraphFont"/>
    <w:link w:val="BalloonText"/>
    <w:semiHidden/>
    <w:rsid w:val="006F1211"/>
    <w:rPr>
      <w:rFonts w:ascii="Tahoma" w:hAnsi="Tahoma" w:cs="Tahoma"/>
      <w:sz w:val="16"/>
      <w:szCs w:val="16"/>
      <w:lang w:eastAsia="en-AU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F1211"/>
    <w:rPr>
      <w:rFonts w:cs="Arial"/>
      <w:sz w:val="22"/>
      <w:szCs w:val="24"/>
      <w:lang w:eastAsia="en-AU"/>
    </w:rPr>
  </w:style>
  <w:style w:type="character" w:customStyle="1" w:styleId="BodyText2Char">
    <w:name w:val="Body Text 2 Char"/>
    <w:basedOn w:val="DefaultParagraphFont"/>
    <w:link w:val="BodyText2"/>
    <w:semiHidden/>
    <w:rsid w:val="006F1211"/>
    <w:rPr>
      <w:sz w:val="22"/>
      <w:szCs w:val="24"/>
      <w:lang w:eastAsia="en-AU"/>
    </w:rPr>
  </w:style>
  <w:style w:type="character" w:customStyle="1" w:styleId="BodyText3Char">
    <w:name w:val="Body Text 3 Char"/>
    <w:basedOn w:val="DefaultParagraphFont"/>
    <w:link w:val="BodyText3"/>
    <w:semiHidden/>
    <w:rsid w:val="006F1211"/>
    <w:rPr>
      <w:sz w:val="16"/>
      <w:szCs w:val="16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6F1211"/>
    <w:rPr>
      <w:sz w:val="22"/>
      <w:szCs w:val="24"/>
      <w:lang w:eastAsia="en-AU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F1211"/>
    <w:rPr>
      <w:sz w:val="22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F1211"/>
    <w:rPr>
      <w:sz w:val="22"/>
      <w:szCs w:val="24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F1211"/>
    <w:rPr>
      <w:sz w:val="16"/>
      <w:szCs w:val="16"/>
      <w:lang w:eastAsia="en-AU"/>
    </w:rPr>
  </w:style>
  <w:style w:type="character" w:customStyle="1" w:styleId="vlist-s">
    <w:name w:val="vlist-s"/>
    <w:basedOn w:val="DefaultParagraphFont"/>
    <w:rsid w:val="006F1211"/>
  </w:style>
  <w:style w:type="paragraph" w:customStyle="1" w:styleId="xl70">
    <w:name w:val="xl70"/>
    <w:basedOn w:val="Normal"/>
    <w:rsid w:val="006F1211"/>
    <w:pPr>
      <w:spacing w:before="100" w:beforeAutospacing="1" w:after="100" w:afterAutospacing="1" w:line="240" w:lineRule="auto"/>
      <w:jc w:val="center"/>
      <w:textAlignment w:val="center"/>
    </w:pPr>
    <w:rPr>
      <w:color w:val="000000"/>
      <w:sz w:val="18"/>
      <w:szCs w:val="18"/>
      <w:lang w:eastAsia="en-US"/>
    </w:rPr>
  </w:style>
  <w:style w:type="paragraph" w:customStyle="1" w:styleId="xl71">
    <w:name w:val="xl71"/>
    <w:basedOn w:val="Normal"/>
    <w:rsid w:val="006F1211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6F1211"/>
    <w:pPr>
      <w:spacing w:before="100" w:beforeAutospacing="1" w:after="100" w:afterAutospacing="1" w:line="240" w:lineRule="auto"/>
      <w:jc w:val="right"/>
      <w:textAlignment w:val="center"/>
    </w:pPr>
    <w:rPr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6F1211"/>
    <w:pPr>
      <w:pBdr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color w:val="000000"/>
      <w:sz w:val="18"/>
      <w:szCs w:val="18"/>
      <w:lang w:eastAsia="en-US"/>
    </w:rPr>
  </w:style>
  <w:style w:type="paragraph" w:customStyle="1" w:styleId="xl74">
    <w:name w:val="xl74"/>
    <w:basedOn w:val="Normal"/>
    <w:rsid w:val="006F121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18"/>
      <w:szCs w:val="18"/>
      <w:lang w:eastAsia="en-US"/>
    </w:rPr>
  </w:style>
  <w:style w:type="paragraph" w:customStyle="1" w:styleId="xl75">
    <w:name w:val="xl75"/>
    <w:basedOn w:val="Normal"/>
    <w:rsid w:val="006F121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18"/>
      <w:szCs w:val="18"/>
      <w:lang w:eastAsia="en-US"/>
    </w:rPr>
  </w:style>
  <w:style w:type="paragraph" w:customStyle="1" w:styleId="xl76">
    <w:name w:val="xl76"/>
    <w:basedOn w:val="Normal"/>
    <w:rsid w:val="006F121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18"/>
      <w:szCs w:val="18"/>
      <w:lang w:eastAsia="en-US"/>
    </w:rPr>
  </w:style>
  <w:style w:type="paragraph" w:customStyle="1" w:styleId="xl77">
    <w:name w:val="xl77"/>
    <w:basedOn w:val="Normal"/>
    <w:rsid w:val="006F1211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color w:val="000000"/>
      <w:sz w:val="18"/>
      <w:szCs w:val="18"/>
      <w:lang w:eastAsia="en-US"/>
    </w:rPr>
  </w:style>
  <w:style w:type="paragraph" w:customStyle="1" w:styleId="xl78">
    <w:name w:val="xl78"/>
    <w:basedOn w:val="Normal"/>
    <w:rsid w:val="006F121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color w:val="000000"/>
      <w:sz w:val="18"/>
      <w:szCs w:val="18"/>
      <w:lang w:eastAsia="en-US"/>
    </w:rPr>
  </w:style>
  <w:style w:type="paragraph" w:customStyle="1" w:styleId="xl79">
    <w:name w:val="xl79"/>
    <w:basedOn w:val="Normal"/>
    <w:rsid w:val="006F121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18"/>
      <w:szCs w:val="18"/>
      <w:lang w:eastAsia="en-US"/>
    </w:rPr>
  </w:style>
  <w:style w:type="paragraph" w:customStyle="1" w:styleId="xl80">
    <w:name w:val="xl80"/>
    <w:basedOn w:val="Normal"/>
    <w:rsid w:val="006F1211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18"/>
      <w:szCs w:val="18"/>
      <w:lang w:eastAsia="en-US"/>
    </w:rPr>
  </w:style>
  <w:style w:type="paragraph" w:customStyle="1" w:styleId="xl81">
    <w:name w:val="xl81"/>
    <w:basedOn w:val="Normal"/>
    <w:rsid w:val="006F1211"/>
    <w:pPr>
      <w:pBdr>
        <w:top w:val="single" w:sz="8" w:space="0" w:color="auto"/>
        <w:left w:val="single" w:sz="8" w:space="0" w:color="000000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18"/>
      <w:szCs w:val="18"/>
      <w:lang w:eastAsia="en-US"/>
    </w:rPr>
  </w:style>
  <w:style w:type="character" w:customStyle="1" w:styleId="cf11">
    <w:name w:val="cf11"/>
    <w:basedOn w:val="DefaultParagraphFont"/>
    <w:rsid w:val="006F1211"/>
    <w:rPr>
      <w:rFonts w:ascii="Segoe UI" w:hAnsi="Segoe UI" w:cs="Segoe UI" w:hint="default"/>
      <w:sz w:val="18"/>
      <w:szCs w:val="18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ate@owlridgenrc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E56326CD81D40BECF8AF8B6370DAC" ma:contentTypeVersion="13" ma:contentTypeDescription="Create a new document." ma:contentTypeScope="" ma:versionID="bbf030e620eda5d7c0c6a484ae175798">
  <xsd:schema xmlns:xsd="http://www.w3.org/2001/XMLSchema" xmlns:xs="http://www.w3.org/2001/XMLSchema" xmlns:p="http://schemas.microsoft.com/office/2006/metadata/properties" xmlns:ns2="9e557fa1-e1d3-4589-8e17-30f9820b911e" xmlns:ns3="cc90aacd-cc8d-4376-9157-ca42fedaa89c" targetNamespace="http://schemas.microsoft.com/office/2006/metadata/properties" ma:root="true" ma:fieldsID="acdac750171100a2064e7817c81e0e51" ns2:_="" ns3:_="">
    <xsd:import namespace="9e557fa1-e1d3-4589-8e17-30f9820b911e"/>
    <xsd:import namespace="cc90aacd-cc8d-4376-9157-ca42fedaa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57fa1-e1d3-4589-8e17-30f9820b9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37e5cbe-ceab-459f-bcd9-d29db68d41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0aacd-cc8d-4376-9157-ca42fedaa89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b3b9a-1593-4fba-a79b-240c8c4a2b88}" ma:internalName="TaxCatchAll" ma:showField="CatchAllData" ma:web="cc90aacd-cc8d-4376-9157-ca42fedaa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cc90aacd-cc8d-4376-9157-ca42fedaa89c" xsi:nil="true"/>
    <lcf76f155ced4ddcb4097134ff3c332f xmlns="9e557fa1-e1d3-4589-8e17-30f9820b911e">
      <Terms xmlns="http://schemas.microsoft.com/office/infopath/2007/PartnerControls"/>
    </lcf76f155ced4ddcb4097134ff3c332f>
    <SharedWithUsers xmlns="cc90aacd-cc8d-4376-9157-ca42fedaa89c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555BA1-31F0-4516-A2C3-CD86D95D4F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49E23-68A4-49D4-A0B9-326AD81DB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57fa1-e1d3-4589-8e17-30f9820b911e"/>
    <ds:schemaRef ds:uri="cc90aacd-cc8d-4376-9157-ca42fedaa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26A986-7F88-4B39-AB8E-EE5880EA19D9}">
  <ds:schemaRefs>
    <ds:schemaRef ds:uri="http://schemas.microsoft.com/office/2006/metadata/properties"/>
    <ds:schemaRef ds:uri="cc90aacd-cc8d-4376-9157-ca42fedaa89c"/>
    <ds:schemaRef ds:uri="9e557fa1-e1d3-4589-8e17-30f9820b911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05D033-605A-4E6C-9F49-FC4E1D8F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Owl Ridge Natural Resource Consultants, Inc.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Walker</dc:creator>
  <cp:keywords/>
  <cp:lastModifiedBy>Bernard, Jordan W (DFG)</cp:lastModifiedBy>
  <cp:revision>12</cp:revision>
  <cp:lastPrinted>2008-11-25T00:48:00Z</cp:lastPrinted>
  <dcterms:created xsi:type="dcterms:W3CDTF">2025-02-04T22:16:00Z</dcterms:created>
  <dcterms:modified xsi:type="dcterms:W3CDTF">2025-02-12T00:36:00Z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0x01010045CE56326CD81D40BECF8AF8B6370DAC</vt:lpwstr>
  </property>
  <property fmtid="{D5CDD505-2E9C-101B-9397-08002B2CF9AE}" pid="3" name="MediaServiceImageTags">
    <vt:lpwstr/>
  </property>
  <property fmtid="{D5CDD505-2E9C-101B-9397-08002B2CF9AE}" pid="4" name="Order">
    <vt:r8>135400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Notes0">
    <vt:lpwstr>Address updated 4/24/22</vt:lpwstr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